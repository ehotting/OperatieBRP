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9734" w14:textId="77777777" w:rsidR="00FB4758" w:rsidRDefault="0061179C">
      <w:pPr>
        <w:pStyle w:val="Kopzondernummering"/>
        <w:spacing w:line="276" w:lineRule="auto"/>
      </w:pPr>
      <w:bookmarkStart w:id="0" w:name="__RefHeading___Toc1518_1079654791"/>
      <w:bookmarkEnd w:id="0"/>
      <w:r>
        <w:t xml:space="preserve"> </w:t>
      </w:r>
      <w:r>
        <w:br w:type="page"/>
      </w:r>
    </w:p>
    <w:p w14:paraId="6CDA5B03" w14:textId="77777777" w:rsidR="00FB4758" w:rsidRDefault="0061179C">
      <w:pPr>
        <w:spacing w:line="276" w:lineRule="auto"/>
      </w:pPr>
      <w:r>
        <w:lastRenderedPageBreak/>
        <w:t xml:space="preserve"> </w:t>
      </w:r>
    </w:p>
    <w:p w14:paraId="0FE279FA" w14:textId="77777777" w:rsidR="00FB4758" w:rsidRDefault="0061179C">
      <w:pPr>
        <w:keepNext/>
        <w:spacing w:line="276" w:lineRule="auto"/>
        <w:rPr>
          <w:b/>
          <w:sz w:val="24"/>
        </w:rPr>
      </w:pPr>
      <w:r>
        <w:rPr>
          <w:b/>
          <w:sz w:val="24"/>
        </w:rPr>
        <w:t>Versiehistorie</w:t>
      </w:r>
    </w:p>
    <w:tbl>
      <w:tblPr>
        <w:tblStyle w:val="Lichtelijst-accent3"/>
        <w:tblW w:w="7021" w:type="dxa"/>
        <w:tblInd w:w="-54" w:type="dxa"/>
        <w:tblCellMar>
          <w:left w:w="83" w:type="dxa"/>
        </w:tblCellMar>
        <w:tblLook w:val="01E0" w:firstRow="1" w:lastRow="1" w:firstColumn="1" w:lastColumn="1" w:noHBand="0" w:noVBand="0"/>
      </w:tblPr>
      <w:tblGrid>
        <w:gridCol w:w="884"/>
        <w:gridCol w:w="1271"/>
        <w:gridCol w:w="2024"/>
        <w:gridCol w:w="2842"/>
      </w:tblGrid>
      <w:tr w:rsidR="00FB4758" w14:paraId="7BED799A" w14:textId="77777777"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right w:val="single" w:sz="4" w:space="0" w:color="00000A"/>
            </w:tcBorders>
            <w:tcMar>
              <w:left w:w="83" w:type="dxa"/>
            </w:tcMar>
          </w:tcPr>
          <w:p w14:paraId="7E6E3745" w14:textId="77777777"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Versie</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right w:val="single" w:sz="4" w:space="0" w:color="00000A"/>
            </w:tcBorders>
            <w:tcMar>
              <w:left w:w="83" w:type="dxa"/>
            </w:tcMar>
          </w:tcPr>
          <w:p w14:paraId="654B4EE5" w14:textId="77777777"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Datum</w:t>
            </w:r>
          </w:p>
        </w:tc>
        <w:tc>
          <w:tcPr>
            <w:tcW w:w="2024" w:type="dxa"/>
            <w:tcBorders>
              <w:top w:val="single" w:sz="4" w:space="0" w:color="00000A"/>
              <w:left w:val="single" w:sz="4" w:space="0" w:color="00000A"/>
              <w:bottom w:val="single" w:sz="4" w:space="0" w:color="00000A"/>
              <w:right w:val="single" w:sz="4" w:space="0" w:color="00000A"/>
            </w:tcBorders>
            <w:tcMar>
              <w:left w:w="83" w:type="dxa"/>
            </w:tcMar>
          </w:tcPr>
          <w:p w14:paraId="151E98B6" w14:textId="60E4BA4E" w:rsidR="00FB4758" w:rsidRDefault="0061179C">
            <w:pPr>
              <w:pStyle w:val="Standaard1"/>
              <w:widowControl w:val="0"/>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Cs w:val="16"/>
                <w:lang w:val="nl-NL"/>
              </w:rPr>
            </w:pPr>
            <w:r>
              <w:rPr>
                <w:rFonts w:ascii="Verdana" w:hAnsi="Verdana"/>
                <w:color w:val="FFFFFF" w:themeColor="background1"/>
                <w:szCs w:val="16"/>
                <w:lang w:val="nl-NL"/>
              </w:rPr>
              <w:t>Auteur(s)</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left w:val="single" w:sz="4" w:space="0" w:color="00000A"/>
              <w:bottom w:val="single" w:sz="4" w:space="0" w:color="00000A"/>
              <w:right w:val="single" w:sz="4" w:space="0" w:color="00000A"/>
            </w:tcBorders>
            <w:tcMar>
              <w:left w:w="83" w:type="dxa"/>
            </w:tcMar>
          </w:tcPr>
          <w:p w14:paraId="51D538B6" w14:textId="77777777"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Opmerkingen/veranderingen</w:t>
            </w:r>
          </w:p>
        </w:tc>
      </w:tr>
      <w:tr w:rsidR="00FB4758" w14:paraId="360EFD43" w14:textId="77777777"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tcBorders>
            <w:shd w:val="clear" w:color="auto" w:fill="auto"/>
            <w:tcMar>
              <w:left w:w="83" w:type="dxa"/>
            </w:tcMar>
          </w:tcPr>
          <w:p w14:paraId="605F00D4" w14:textId="77777777" w:rsidR="00FB4758" w:rsidRDefault="0061179C">
            <w:pPr>
              <w:pStyle w:val="Standaard1"/>
              <w:widowControl w:val="0"/>
              <w:spacing w:line="276" w:lineRule="auto"/>
            </w:pPr>
            <w:r>
              <w:rPr>
                <w:rFonts w:ascii="Verdana" w:hAnsi="Verdana"/>
                <w:b w:val="0"/>
                <w:szCs w:val="16"/>
                <w:lang w:val="nl-NL"/>
              </w:rPr>
              <w:t>1.0</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37AFB6D5" w14:textId="2D7B46AC" w:rsidR="00FB4758" w:rsidRDefault="00B3497A">
            <w:pPr>
              <w:pStyle w:val="Standaard1"/>
              <w:widowControl w:val="0"/>
              <w:spacing w:line="276" w:lineRule="auto"/>
            </w:pPr>
            <w:r>
              <w:rPr>
                <w:rFonts w:ascii="Verdana" w:hAnsi="Verdana"/>
                <w:szCs w:val="16"/>
                <w:lang w:val="nl-NL"/>
              </w:rPr>
              <w:t>31</w:t>
            </w:r>
            <w:r w:rsidR="00CF07D6">
              <w:rPr>
                <w:rFonts w:ascii="Verdana" w:hAnsi="Verdana"/>
                <w:szCs w:val="16"/>
                <w:lang w:val="nl-NL"/>
              </w:rPr>
              <w:t>-0</w:t>
            </w:r>
            <w:r>
              <w:rPr>
                <w:rFonts w:ascii="Verdana" w:hAnsi="Verdana"/>
                <w:szCs w:val="16"/>
                <w:lang w:val="nl-NL"/>
              </w:rPr>
              <w:t>7</w:t>
            </w:r>
            <w:r w:rsidR="0061179C">
              <w:rPr>
                <w:rFonts w:ascii="Verdana" w:hAnsi="Verdana"/>
                <w:szCs w:val="16"/>
                <w:lang w:val="nl-NL"/>
              </w:rPr>
              <w:t>-2017</w:t>
            </w:r>
          </w:p>
        </w:tc>
        <w:tc>
          <w:tcPr>
            <w:tcW w:w="2024" w:type="dxa"/>
            <w:tcBorders>
              <w:top w:val="single" w:sz="4" w:space="0" w:color="00000A"/>
              <w:bottom w:val="single" w:sz="4" w:space="0" w:color="00000A"/>
            </w:tcBorders>
            <w:shd w:val="clear" w:color="auto" w:fill="auto"/>
            <w:tcMar>
              <w:left w:w="53" w:type="dxa"/>
            </w:tcMar>
          </w:tcPr>
          <w:p w14:paraId="598F3270" w14:textId="07E2AE85" w:rsidR="00FB4758" w:rsidRDefault="00B3497A">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pPr>
            <w:proofErr w:type="spellStart"/>
            <w:r>
              <w:t>Operatie</w:t>
            </w:r>
            <w:proofErr w:type="spellEnd"/>
            <w:r>
              <w:t xml:space="preserve"> BRP</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bottom w:val="single" w:sz="4" w:space="0" w:color="00000A"/>
              <w:right w:val="single" w:sz="4" w:space="0" w:color="00000A"/>
            </w:tcBorders>
            <w:shd w:val="clear" w:color="auto" w:fill="auto"/>
            <w:tcMar>
              <w:left w:w="53" w:type="dxa"/>
            </w:tcMar>
          </w:tcPr>
          <w:p w14:paraId="658EE5B3" w14:textId="77777777" w:rsidR="00FB4758" w:rsidRDefault="00FB4758">
            <w:pPr>
              <w:pStyle w:val="Standaard1"/>
              <w:widowControl w:val="0"/>
              <w:spacing w:line="276" w:lineRule="auto"/>
              <w:rPr>
                <w:rFonts w:ascii="Verdana" w:hAnsi="Verdana"/>
                <w:szCs w:val="16"/>
                <w:lang w:val="nl-NL"/>
              </w:rPr>
            </w:pPr>
          </w:p>
        </w:tc>
      </w:tr>
    </w:tbl>
    <w:p w14:paraId="7816C921" w14:textId="77777777" w:rsidR="00FB4758" w:rsidRDefault="0061179C">
      <w:pPr>
        <w:spacing w:line="276" w:lineRule="auto"/>
      </w:pPr>
      <w:r>
        <w:br w:type="page"/>
      </w:r>
    </w:p>
    <w:p w14:paraId="1D2EF65E" w14:textId="77777777" w:rsidR="00FB4758" w:rsidRDefault="0061179C">
      <w:pPr>
        <w:pStyle w:val="Contents1"/>
        <w:tabs>
          <w:tab w:val="right" w:leader="dot" w:pos="7361"/>
        </w:tabs>
      </w:pPr>
      <w:bookmarkStart w:id="1" w:name="_Toc210792553"/>
      <w:bookmarkStart w:id="2" w:name="_Toc210794211"/>
      <w:bookmarkStart w:id="3" w:name="_Toc232923523"/>
      <w:bookmarkStart w:id="4" w:name="_Toc232923526"/>
      <w:bookmarkStart w:id="5" w:name="_Toc232923529"/>
      <w:bookmarkStart w:id="6" w:name="_Toc233107620"/>
      <w:bookmarkStart w:id="7" w:name="_Toc233107644"/>
      <w:bookmarkStart w:id="8" w:name="_Toc233107684"/>
      <w:bookmarkStart w:id="9" w:name="_Toc233107687"/>
      <w:bookmarkStart w:id="10" w:name="_Toc233107690"/>
      <w:bookmarkStart w:id="11" w:name="_Toc233107693"/>
      <w:bookmarkStart w:id="12" w:name="_Toc233107696"/>
      <w:bookmarkStart w:id="13" w:name="_Toc233107699"/>
      <w:bookmarkStart w:id="14" w:name="_Toc233107702"/>
      <w:bookmarkStart w:id="15" w:name="_Toc233107713"/>
      <w:bookmarkStart w:id="16" w:name="_Toc233107827"/>
      <w:bookmarkStart w:id="17" w:name="_Toc233107830"/>
      <w:bookmarkStart w:id="18" w:name="_Toc233165040"/>
      <w:bookmarkStart w:id="19" w:name="_Toc233165443"/>
      <w:bookmarkStart w:id="20" w:name="_Toc233165665"/>
      <w:bookmarkStart w:id="21" w:name="_Toc233792003"/>
      <w:bookmarkStart w:id="22" w:name="_Toc234037739"/>
      <w:bookmarkStart w:id="23" w:name="_Toc234041383"/>
      <w:bookmarkStart w:id="24" w:name="_Toc234048859"/>
      <w:bookmarkStart w:id="25" w:name="_Toc234049124"/>
      <w:bookmarkStart w:id="26" w:name="_Toc234049297"/>
      <w:bookmarkStart w:id="27" w:name="_Toc234049324"/>
      <w:bookmarkStart w:id="28" w:name="_Toc234049363"/>
      <w:bookmarkStart w:id="29" w:name="_Toc234049388"/>
      <w:bookmarkStart w:id="30" w:name="_Toc234049402"/>
      <w:bookmarkStart w:id="31" w:name="_Toc234049420"/>
      <w:bookmarkStart w:id="32" w:name="_Toc234917418"/>
      <w:bookmarkStart w:id="33" w:name="_Toc243110903"/>
      <w:bookmarkStart w:id="34" w:name="_Toc244067159"/>
      <w:bookmarkStart w:id="35" w:name="_Toc247602105"/>
      <w:bookmarkStart w:id="36" w:name="_Toc266281389"/>
      <w:bookmarkStart w:id="37" w:name="_Toc308793941"/>
      <w:bookmarkStart w:id="38" w:name="_Toc308891540"/>
      <w:bookmarkStart w:id="39" w:name="_Toc316811963"/>
      <w:bookmarkStart w:id="40" w:name="_Toc316906723"/>
      <w:bookmarkStart w:id="41" w:name="_Toc322772356"/>
      <w:bookmarkStart w:id="42" w:name="_Toc327513547"/>
      <w:bookmarkStart w:id="43" w:name="_Toc210639907"/>
      <w:bookmarkStart w:id="44" w:name="_Toc210640507"/>
      <w:bookmarkStart w:id="45" w:name="_Toc210642357"/>
      <w:bookmarkStart w:id="46" w:name="_Toc210707586"/>
      <w:bookmarkStart w:id="47" w:name="_Toc210709340"/>
      <w:bookmarkStart w:id="48" w:name="_Toc210709601"/>
      <w:bookmarkStart w:id="49" w:name="_Toc210709708"/>
      <w:bookmarkStart w:id="50" w:name="_Toc210712610"/>
      <w:r>
        <w:lastRenderedPageBreak/>
        <w:t>Inhoud</w:t>
      </w:r>
      <w:bookmarkStart w:id="51" w:name="Inhoud"/>
      <w:bookmarkStart w:id="52" w:name="_Toc210639909"/>
      <w:bookmarkStart w:id="53" w:name="_Toc210640509"/>
      <w:bookmarkStart w:id="54" w:name="_Toc210642359"/>
      <w:bookmarkStart w:id="55" w:name="_Toc210707156"/>
      <w:bookmarkStart w:id="56" w:name="_Toc210707189"/>
      <w:bookmarkStart w:id="57" w:name="_Toc210707588"/>
      <w:bookmarkStart w:id="58" w:name="_Toc210709223"/>
      <w:bookmarkStart w:id="59" w:name="_Toc210709342"/>
      <w:bookmarkStart w:id="60" w:name="_Toc210709603"/>
      <w:bookmarkStart w:id="61" w:name="_Toc210709777"/>
      <w:bookmarkStart w:id="62" w:name="_Toc210710033"/>
      <w:bookmarkStart w:id="63" w:name="_Toc2107126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sopgave</w:t>
      </w:r>
    </w:p>
    <w:p w14:paraId="2DAE45E6" w14:textId="77777777" w:rsidR="00FB4758" w:rsidRDefault="00FB4758">
      <w:pPr>
        <w:pStyle w:val="Contents1"/>
        <w:tabs>
          <w:tab w:val="right" w:leader="dot" w:pos="7361"/>
        </w:tabs>
      </w:pPr>
    </w:p>
    <w:p w14:paraId="5C2F3889" w14:textId="77777777" w:rsidR="00986E7A" w:rsidRDefault="0061179C">
      <w:pPr>
        <w:pStyle w:val="Inhopg1"/>
        <w:tabs>
          <w:tab w:val="right" w:leader="dot" w:pos="7367"/>
        </w:tabs>
        <w:rPr>
          <w:rFonts w:asciiTheme="minorHAnsi" w:eastAsiaTheme="minorEastAsia" w:hAnsiTheme="minorHAnsi" w:cstheme="minorBidi"/>
          <w:noProof/>
          <w:color w:val="auto"/>
          <w:sz w:val="22"/>
          <w:szCs w:val="22"/>
        </w:rPr>
      </w:pPr>
      <w:r>
        <w:fldChar w:fldCharType="begin"/>
      </w:r>
      <w:r>
        <w:instrText>TOC \o "1-3" \h</w:instrText>
      </w:r>
      <w:r>
        <w:fldChar w:fldCharType="separate"/>
      </w:r>
      <w:hyperlink w:anchor="_Toc486498431" w:history="1">
        <w:r w:rsidR="00986E7A" w:rsidRPr="00F516EB">
          <w:rPr>
            <w:rStyle w:val="Hyperlink"/>
            <w:noProof/>
          </w:rPr>
          <w:t>Managementsamenvatting</w:t>
        </w:r>
        <w:r w:rsidR="00986E7A">
          <w:rPr>
            <w:noProof/>
          </w:rPr>
          <w:tab/>
        </w:r>
        <w:r w:rsidR="00986E7A">
          <w:rPr>
            <w:noProof/>
          </w:rPr>
          <w:fldChar w:fldCharType="begin"/>
        </w:r>
        <w:r w:rsidR="00986E7A">
          <w:rPr>
            <w:noProof/>
          </w:rPr>
          <w:instrText xml:space="preserve"> PAGEREF _Toc486498431 \h </w:instrText>
        </w:r>
        <w:r w:rsidR="00986E7A">
          <w:rPr>
            <w:noProof/>
          </w:rPr>
        </w:r>
        <w:r w:rsidR="00986E7A">
          <w:rPr>
            <w:noProof/>
          </w:rPr>
          <w:fldChar w:fldCharType="separate"/>
        </w:r>
        <w:r w:rsidR="009B57C8">
          <w:rPr>
            <w:noProof/>
          </w:rPr>
          <w:t>4</w:t>
        </w:r>
        <w:r w:rsidR="00986E7A">
          <w:rPr>
            <w:noProof/>
          </w:rPr>
          <w:fldChar w:fldCharType="end"/>
        </w:r>
      </w:hyperlink>
    </w:p>
    <w:p w14:paraId="1A98C407"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32" w:history="1">
        <w:r w:rsidR="00986E7A" w:rsidRPr="00F516EB">
          <w:rPr>
            <w:rStyle w:val="Hyperlink"/>
            <w:noProof/>
          </w:rPr>
          <w:t>1</w:t>
        </w:r>
        <w:r w:rsidR="00986E7A">
          <w:rPr>
            <w:rFonts w:asciiTheme="minorHAnsi" w:eastAsiaTheme="minorEastAsia" w:hAnsiTheme="minorHAnsi" w:cstheme="minorBidi"/>
            <w:noProof/>
            <w:color w:val="auto"/>
            <w:sz w:val="22"/>
            <w:szCs w:val="22"/>
          </w:rPr>
          <w:tab/>
        </w:r>
        <w:r w:rsidR="00986E7A" w:rsidRPr="00F516EB">
          <w:rPr>
            <w:rStyle w:val="Hyperlink"/>
            <w:noProof/>
          </w:rPr>
          <w:t>Inleiding</w:t>
        </w:r>
        <w:r w:rsidR="00986E7A">
          <w:rPr>
            <w:noProof/>
          </w:rPr>
          <w:tab/>
        </w:r>
        <w:r w:rsidR="00986E7A">
          <w:rPr>
            <w:noProof/>
          </w:rPr>
          <w:fldChar w:fldCharType="begin"/>
        </w:r>
        <w:r w:rsidR="00986E7A">
          <w:rPr>
            <w:noProof/>
          </w:rPr>
          <w:instrText xml:space="preserve"> PAGEREF _Toc486498432 \h </w:instrText>
        </w:r>
        <w:r w:rsidR="00986E7A">
          <w:rPr>
            <w:noProof/>
          </w:rPr>
        </w:r>
        <w:r w:rsidR="00986E7A">
          <w:rPr>
            <w:noProof/>
          </w:rPr>
          <w:fldChar w:fldCharType="separate"/>
        </w:r>
        <w:r w:rsidR="009B57C8">
          <w:rPr>
            <w:noProof/>
          </w:rPr>
          <w:t>5</w:t>
        </w:r>
        <w:r w:rsidR="00986E7A">
          <w:rPr>
            <w:noProof/>
          </w:rPr>
          <w:fldChar w:fldCharType="end"/>
        </w:r>
      </w:hyperlink>
    </w:p>
    <w:p w14:paraId="71A50C5E"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33" w:history="1">
        <w:r w:rsidR="00986E7A" w:rsidRPr="00F516EB">
          <w:rPr>
            <w:rStyle w:val="Hyperlink"/>
            <w:noProof/>
          </w:rPr>
          <w:t>2</w:t>
        </w:r>
        <w:r w:rsidR="00986E7A">
          <w:rPr>
            <w:rFonts w:asciiTheme="minorHAnsi" w:eastAsiaTheme="minorEastAsia" w:hAnsiTheme="minorHAnsi" w:cstheme="minorBidi"/>
            <w:noProof/>
            <w:color w:val="auto"/>
            <w:sz w:val="22"/>
            <w:szCs w:val="22"/>
          </w:rPr>
          <w:tab/>
        </w:r>
        <w:r w:rsidR="00986E7A" w:rsidRPr="00F516EB">
          <w:rPr>
            <w:rStyle w:val="Hyperlink"/>
            <w:noProof/>
          </w:rPr>
          <w:t>Scope, testbasis en testobjecten</w:t>
        </w:r>
        <w:r w:rsidR="00986E7A">
          <w:rPr>
            <w:noProof/>
          </w:rPr>
          <w:tab/>
        </w:r>
        <w:r w:rsidR="00986E7A">
          <w:rPr>
            <w:noProof/>
          </w:rPr>
          <w:fldChar w:fldCharType="begin"/>
        </w:r>
        <w:r w:rsidR="00986E7A">
          <w:rPr>
            <w:noProof/>
          </w:rPr>
          <w:instrText xml:space="preserve"> PAGEREF _Toc486498433 \h </w:instrText>
        </w:r>
        <w:r w:rsidR="00986E7A">
          <w:rPr>
            <w:noProof/>
          </w:rPr>
        </w:r>
        <w:r w:rsidR="00986E7A">
          <w:rPr>
            <w:noProof/>
          </w:rPr>
          <w:fldChar w:fldCharType="separate"/>
        </w:r>
        <w:r w:rsidR="009B57C8">
          <w:rPr>
            <w:noProof/>
          </w:rPr>
          <w:t>6</w:t>
        </w:r>
        <w:r w:rsidR="00986E7A">
          <w:rPr>
            <w:noProof/>
          </w:rPr>
          <w:fldChar w:fldCharType="end"/>
        </w:r>
      </w:hyperlink>
    </w:p>
    <w:p w14:paraId="63D86B75"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34" w:history="1">
        <w:r w:rsidR="00986E7A" w:rsidRPr="00F516EB">
          <w:rPr>
            <w:rStyle w:val="Hyperlink"/>
            <w:noProof/>
          </w:rPr>
          <w:t>2.1</w:t>
        </w:r>
        <w:r w:rsidR="00986E7A">
          <w:rPr>
            <w:rFonts w:asciiTheme="minorHAnsi" w:eastAsiaTheme="minorEastAsia" w:hAnsiTheme="minorHAnsi" w:cstheme="minorBidi"/>
            <w:noProof/>
            <w:color w:val="auto"/>
            <w:sz w:val="22"/>
            <w:szCs w:val="22"/>
          </w:rPr>
          <w:tab/>
        </w:r>
        <w:r w:rsidR="00986E7A" w:rsidRPr="00F516EB">
          <w:rPr>
            <w:rStyle w:val="Hyperlink"/>
            <w:noProof/>
          </w:rPr>
          <w:t>Scope</w:t>
        </w:r>
        <w:r w:rsidR="00986E7A">
          <w:rPr>
            <w:noProof/>
          </w:rPr>
          <w:tab/>
        </w:r>
        <w:r w:rsidR="00986E7A">
          <w:rPr>
            <w:noProof/>
          </w:rPr>
          <w:fldChar w:fldCharType="begin"/>
        </w:r>
        <w:r w:rsidR="00986E7A">
          <w:rPr>
            <w:noProof/>
          </w:rPr>
          <w:instrText xml:space="preserve"> PAGEREF _Toc486498434 \h </w:instrText>
        </w:r>
        <w:r w:rsidR="00986E7A">
          <w:rPr>
            <w:noProof/>
          </w:rPr>
        </w:r>
        <w:r w:rsidR="00986E7A">
          <w:rPr>
            <w:noProof/>
          </w:rPr>
          <w:fldChar w:fldCharType="separate"/>
        </w:r>
        <w:r w:rsidR="009B57C8">
          <w:rPr>
            <w:noProof/>
          </w:rPr>
          <w:t>6</w:t>
        </w:r>
        <w:r w:rsidR="00986E7A">
          <w:rPr>
            <w:noProof/>
          </w:rPr>
          <w:fldChar w:fldCharType="end"/>
        </w:r>
      </w:hyperlink>
    </w:p>
    <w:p w14:paraId="009F4458"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35" w:history="1">
        <w:r w:rsidR="00986E7A" w:rsidRPr="00F516EB">
          <w:rPr>
            <w:rStyle w:val="Hyperlink"/>
            <w:noProof/>
          </w:rPr>
          <w:t>2.2</w:t>
        </w:r>
        <w:r w:rsidR="00986E7A">
          <w:rPr>
            <w:rFonts w:asciiTheme="minorHAnsi" w:eastAsiaTheme="minorEastAsia" w:hAnsiTheme="minorHAnsi" w:cstheme="minorBidi"/>
            <w:noProof/>
            <w:color w:val="auto"/>
            <w:sz w:val="22"/>
            <w:szCs w:val="22"/>
          </w:rPr>
          <w:tab/>
        </w:r>
        <w:r w:rsidR="00986E7A" w:rsidRPr="00F516EB">
          <w:rPr>
            <w:rStyle w:val="Hyperlink"/>
            <w:noProof/>
          </w:rPr>
          <w:t>Testbasis</w:t>
        </w:r>
        <w:r w:rsidR="00986E7A">
          <w:rPr>
            <w:noProof/>
          </w:rPr>
          <w:tab/>
        </w:r>
        <w:r w:rsidR="00986E7A">
          <w:rPr>
            <w:noProof/>
          </w:rPr>
          <w:fldChar w:fldCharType="begin"/>
        </w:r>
        <w:r w:rsidR="00986E7A">
          <w:rPr>
            <w:noProof/>
          </w:rPr>
          <w:instrText xml:space="preserve"> PAGEREF _Toc486498435 \h </w:instrText>
        </w:r>
        <w:r w:rsidR="00986E7A">
          <w:rPr>
            <w:noProof/>
          </w:rPr>
        </w:r>
        <w:r w:rsidR="00986E7A">
          <w:rPr>
            <w:noProof/>
          </w:rPr>
          <w:fldChar w:fldCharType="separate"/>
        </w:r>
        <w:r w:rsidR="009B57C8">
          <w:rPr>
            <w:noProof/>
          </w:rPr>
          <w:t>6</w:t>
        </w:r>
        <w:r w:rsidR="00986E7A">
          <w:rPr>
            <w:noProof/>
          </w:rPr>
          <w:fldChar w:fldCharType="end"/>
        </w:r>
      </w:hyperlink>
    </w:p>
    <w:p w14:paraId="790D9977"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36" w:history="1">
        <w:r w:rsidR="00986E7A" w:rsidRPr="00F516EB">
          <w:rPr>
            <w:rStyle w:val="Hyperlink"/>
            <w:noProof/>
          </w:rPr>
          <w:t>2.3</w:t>
        </w:r>
        <w:r w:rsidR="00986E7A">
          <w:rPr>
            <w:rFonts w:asciiTheme="minorHAnsi" w:eastAsiaTheme="minorEastAsia" w:hAnsiTheme="minorHAnsi" w:cstheme="minorBidi"/>
            <w:noProof/>
            <w:color w:val="auto"/>
            <w:sz w:val="22"/>
            <w:szCs w:val="22"/>
          </w:rPr>
          <w:tab/>
        </w:r>
        <w:r w:rsidR="00986E7A" w:rsidRPr="00F516EB">
          <w:rPr>
            <w:rStyle w:val="Hyperlink"/>
            <w:noProof/>
          </w:rPr>
          <w:t>Testobjecten</w:t>
        </w:r>
        <w:r w:rsidR="00986E7A">
          <w:rPr>
            <w:noProof/>
          </w:rPr>
          <w:tab/>
        </w:r>
        <w:r w:rsidR="00986E7A">
          <w:rPr>
            <w:noProof/>
          </w:rPr>
          <w:fldChar w:fldCharType="begin"/>
        </w:r>
        <w:r w:rsidR="00986E7A">
          <w:rPr>
            <w:noProof/>
          </w:rPr>
          <w:instrText xml:space="preserve"> PAGEREF _Toc486498436 \h </w:instrText>
        </w:r>
        <w:r w:rsidR="00986E7A">
          <w:rPr>
            <w:noProof/>
          </w:rPr>
        </w:r>
        <w:r w:rsidR="00986E7A">
          <w:rPr>
            <w:noProof/>
          </w:rPr>
          <w:fldChar w:fldCharType="separate"/>
        </w:r>
        <w:r w:rsidR="009B57C8">
          <w:rPr>
            <w:noProof/>
          </w:rPr>
          <w:t>6</w:t>
        </w:r>
        <w:r w:rsidR="00986E7A">
          <w:rPr>
            <w:noProof/>
          </w:rPr>
          <w:fldChar w:fldCharType="end"/>
        </w:r>
      </w:hyperlink>
    </w:p>
    <w:p w14:paraId="19C55E99"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37" w:history="1">
        <w:r w:rsidR="00986E7A" w:rsidRPr="00F516EB">
          <w:rPr>
            <w:rStyle w:val="Hyperlink"/>
            <w:noProof/>
          </w:rPr>
          <w:t>3</w:t>
        </w:r>
        <w:r w:rsidR="00986E7A">
          <w:rPr>
            <w:rFonts w:asciiTheme="minorHAnsi" w:eastAsiaTheme="minorEastAsia" w:hAnsiTheme="minorHAnsi" w:cstheme="minorBidi"/>
            <w:noProof/>
            <w:color w:val="auto"/>
            <w:sz w:val="22"/>
            <w:szCs w:val="22"/>
          </w:rPr>
          <w:tab/>
        </w:r>
        <w:r w:rsidR="00986E7A" w:rsidRPr="00F516EB">
          <w:rPr>
            <w:rStyle w:val="Hyperlink"/>
            <w:noProof/>
          </w:rPr>
          <w:t>Testproducten</w:t>
        </w:r>
        <w:r w:rsidR="00986E7A">
          <w:rPr>
            <w:noProof/>
          </w:rPr>
          <w:tab/>
        </w:r>
        <w:r w:rsidR="00986E7A">
          <w:rPr>
            <w:noProof/>
          </w:rPr>
          <w:fldChar w:fldCharType="begin"/>
        </w:r>
        <w:r w:rsidR="00986E7A">
          <w:rPr>
            <w:noProof/>
          </w:rPr>
          <w:instrText xml:space="preserve"> PAGEREF _Toc486498437 \h </w:instrText>
        </w:r>
        <w:r w:rsidR="00986E7A">
          <w:rPr>
            <w:noProof/>
          </w:rPr>
        </w:r>
        <w:r w:rsidR="00986E7A">
          <w:rPr>
            <w:noProof/>
          </w:rPr>
          <w:fldChar w:fldCharType="separate"/>
        </w:r>
        <w:r w:rsidR="009B57C8">
          <w:rPr>
            <w:noProof/>
          </w:rPr>
          <w:t>11</w:t>
        </w:r>
        <w:r w:rsidR="00986E7A">
          <w:rPr>
            <w:noProof/>
          </w:rPr>
          <w:fldChar w:fldCharType="end"/>
        </w:r>
      </w:hyperlink>
    </w:p>
    <w:p w14:paraId="43CAD60B"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38" w:history="1">
        <w:r w:rsidR="00986E7A" w:rsidRPr="00F516EB">
          <w:rPr>
            <w:rStyle w:val="Hyperlink"/>
            <w:noProof/>
          </w:rPr>
          <w:t>4</w:t>
        </w:r>
        <w:r w:rsidR="00986E7A">
          <w:rPr>
            <w:rFonts w:asciiTheme="minorHAnsi" w:eastAsiaTheme="minorEastAsia" w:hAnsiTheme="minorHAnsi" w:cstheme="minorBidi"/>
            <w:noProof/>
            <w:color w:val="auto"/>
            <w:sz w:val="22"/>
            <w:szCs w:val="22"/>
          </w:rPr>
          <w:tab/>
        </w:r>
        <w:r w:rsidR="00986E7A" w:rsidRPr="00F516EB">
          <w:rPr>
            <w:rStyle w:val="Hyperlink"/>
            <w:noProof/>
          </w:rPr>
          <w:t>Testaanpak</w:t>
        </w:r>
        <w:r w:rsidR="00986E7A">
          <w:rPr>
            <w:noProof/>
          </w:rPr>
          <w:tab/>
        </w:r>
        <w:r w:rsidR="00986E7A">
          <w:rPr>
            <w:noProof/>
          </w:rPr>
          <w:fldChar w:fldCharType="begin"/>
        </w:r>
        <w:r w:rsidR="00986E7A">
          <w:rPr>
            <w:noProof/>
          </w:rPr>
          <w:instrText xml:space="preserve"> PAGEREF _Toc486498438 \h </w:instrText>
        </w:r>
        <w:r w:rsidR="00986E7A">
          <w:rPr>
            <w:noProof/>
          </w:rPr>
        </w:r>
        <w:r w:rsidR="00986E7A">
          <w:rPr>
            <w:noProof/>
          </w:rPr>
          <w:fldChar w:fldCharType="separate"/>
        </w:r>
        <w:r w:rsidR="009B57C8">
          <w:rPr>
            <w:noProof/>
          </w:rPr>
          <w:t>15</w:t>
        </w:r>
        <w:r w:rsidR="00986E7A">
          <w:rPr>
            <w:noProof/>
          </w:rPr>
          <w:fldChar w:fldCharType="end"/>
        </w:r>
      </w:hyperlink>
    </w:p>
    <w:p w14:paraId="57824241"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39" w:history="1">
        <w:r w:rsidR="00986E7A" w:rsidRPr="00F516EB">
          <w:rPr>
            <w:rStyle w:val="Hyperlink"/>
            <w:noProof/>
          </w:rPr>
          <w:t>4.1</w:t>
        </w:r>
        <w:r w:rsidR="00986E7A">
          <w:rPr>
            <w:rFonts w:asciiTheme="minorHAnsi" w:eastAsiaTheme="minorEastAsia" w:hAnsiTheme="minorHAnsi" w:cstheme="minorBidi"/>
            <w:noProof/>
            <w:color w:val="auto"/>
            <w:sz w:val="22"/>
            <w:szCs w:val="22"/>
          </w:rPr>
          <w:tab/>
        </w:r>
        <w:r w:rsidR="00986E7A" w:rsidRPr="00F516EB">
          <w:rPr>
            <w:rStyle w:val="Hyperlink"/>
            <w:noProof/>
          </w:rPr>
          <w:t>Testvormen</w:t>
        </w:r>
        <w:r w:rsidR="00986E7A">
          <w:rPr>
            <w:noProof/>
          </w:rPr>
          <w:tab/>
        </w:r>
        <w:r w:rsidR="00986E7A">
          <w:rPr>
            <w:noProof/>
          </w:rPr>
          <w:fldChar w:fldCharType="begin"/>
        </w:r>
        <w:r w:rsidR="00986E7A">
          <w:rPr>
            <w:noProof/>
          </w:rPr>
          <w:instrText xml:space="preserve"> PAGEREF _Toc486498439 \h </w:instrText>
        </w:r>
        <w:r w:rsidR="00986E7A">
          <w:rPr>
            <w:noProof/>
          </w:rPr>
        </w:r>
        <w:r w:rsidR="00986E7A">
          <w:rPr>
            <w:noProof/>
          </w:rPr>
          <w:fldChar w:fldCharType="separate"/>
        </w:r>
        <w:r w:rsidR="009B57C8">
          <w:rPr>
            <w:noProof/>
          </w:rPr>
          <w:t>15</w:t>
        </w:r>
        <w:r w:rsidR="00986E7A">
          <w:rPr>
            <w:noProof/>
          </w:rPr>
          <w:fldChar w:fldCharType="end"/>
        </w:r>
      </w:hyperlink>
    </w:p>
    <w:p w14:paraId="3B34A4C9"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0" w:history="1">
        <w:r w:rsidR="00986E7A" w:rsidRPr="00F516EB">
          <w:rPr>
            <w:rStyle w:val="Hyperlink"/>
            <w:noProof/>
          </w:rPr>
          <w:t>4.2</w:t>
        </w:r>
        <w:r w:rsidR="00986E7A">
          <w:rPr>
            <w:rFonts w:asciiTheme="minorHAnsi" w:eastAsiaTheme="minorEastAsia" w:hAnsiTheme="minorHAnsi" w:cstheme="minorBidi"/>
            <w:noProof/>
            <w:color w:val="auto"/>
            <w:sz w:val="22"/>
            <w:szCs w:val="22"/>
          </w:rPr>
          <w:tab/>
        </w:r>
        <w:r w:rsidR="00986E7A" w:rsidRPr="00F516EB">
          <w:rPr>
            <w:rStyle w:val="Hyperlink"/>
            <w:noProof/>
          </w:rPr>
          <w:t>Administratie Testgevallen</w:t>
        </w:r>
        <w:r w:rsidR="00986E7A">
          <w:rPr>
            <w:noProof/>
          </w:rPr>
          <w:tab/>
        </w:r>
        <w:r w:rsidR="00986E7A">
          <w:rPr>
            <w:noProof/>
          </w:rPr>
          <w:fldChar w:fldCharType="begin"/>
        </w:r>
        <w:r w:rsidR="00986E7A">
          <w:rPr>
            <w:noProof/>
          </w:rPr>
          <w:instrText xml:space="preserve"> PAGEREF _Toc486498440 \h </w:instrText>
        </w:r>
        <w:r w:rsidR="00986E7A">
          <w:rPr>
            <w:noProof/>
          </w:rPr>
        </w:r>
        <w:r w:rsidR="00986E7A">
          <w:rPr>
            <w:noProof/>
          </w:rPr>
          <w:fldChar w:fldCharType="separate"/>
        </w:r>
        <w:r w:rsidR="009B57C8">
          <w:rPr>
            <w:noProof/>
          </w:rPr>
          <w:t>18</w:t>
        </w:r>
        <w:r w:rsidR="00986E7A">
          <w:rPr>
            <w:noProof/>
          </w:rPr>
          <w:fldChar w:fldCharType="end"/>
        </w:r>
      </w:hyperlink>
    </w:p>
    <w:p w14:paraId="6DA27F72"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1" w:history="1">
        <w:r w:rsidR="00986E7A" w:rsidRPr="00F516EB">
          <w:rPr>
            <w:rStyle w:val="Hyperlink"/>
            <w:noProof/>
          </w:rPr>
          <w:t>4.3</w:t>
        </w:r>
        <w:r w:rsidR="00986E7A">
          <w:rPr>
            <w:rFonts w:asciiTheme="minorHAnsi" w:eastAsiaTheme="minorEastAsia" w:hAnsiTheme="minorHAnsi" w:cstheme="minorBidi"/>
            <w:noProof/>
            <w:color w:val="auto"/>
            <w:sz w:val="22"/>
            <w:szCs w:val="22"/>
          </w:rPr>
          <w:tab/>
        </w:r>
        <w:r w:rsidR="00986E7A" w:rsidRPr="00F516EB">
          <w:rPr>
            <w:rStyle w:val="Hyperlink"/>
            <w:noProof/>
          </w:rPr>
          <w:t>Specificatie Testgevallen</w:t>
        </w:r>
        <w:r w:rsidR="00986E7A">
          <w:rPr>
            <w:noProof/>
          </w:rPr>
          <w:tab/>
        </w:r>
        <w:r w:rsidR="00986E7A">
          <w:rPr>
            <w:noProof/>
          </w:rPr>
          <w:fldChar w:fldCharType="begin"/>
        </w:r>
        <w:r w:rsidR="00986E7A">
          <w:rPr>
            <w:noProof/>
          </w:rPr>
          <w:instrText xml:space="preserve"> PAGEREF _Toc486498441 \h </w:instrText>
        </w:r>
        <w:r w:rsidR="00986E7A">
          <w:rPr>
            <w:noProof/>
          </w:rPr>
        </w:r>
        <w:r w:rsidR="00986E7A">
          <w:rPr>
            <w:noProof/>
          </w:rPr>
          <w:fldChar w:fldCharType="separate"/>
        </w:r>
        <w:r w:rsidR="009B57C8">
          <w:rPr>
            <w:noProof/>
          </w:rPr>
          <w:t>18</w:t>
        </w:r>
        <w:r w:rsidR="00986E7A">
          <w:rPr>
            <w:noProof/>
          </w:rPr>
          <w:fldChar w:fldCharType="end"/>
        </w:r>
      </w:hyperlink>
    </w:p>
    <w:p w14:paraId="0E001CBF"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2" w:history="1">
        <w:r w:rsidR="00986E7A" w:rsidRPr="00F516EB">
          <w:rPr>
            <w:rStyle w:val="Hyperlink"/>
            <w:noProof/>
          </w:rPr>
          <w:t>4.4</w:t>
        </w:r>
        <w:r w:rsidR="00986E7A">
          <w:rPr>
            <w:rFonts w:asciiTheme="minorHAnsi" w:eastAsiaTheme="minorEastAsia" w:hAnsiTheme="minorHAnsi" w:cstheme="minorBidi"/>
            <w:noProof/>
            <w:color w:val="auto"/>
            <w:sz w:val="22"/>
            <w:szCs w:val="22"/>
          </w:rPr>
          <w:tab/>
        </w:r>
        <w:r w:rsidR="00986E7A" w:rsidRPr="00F516EB">
          <w:rPr>
            <w:rStyle w:val="Hyperlink"/>
            <w:noProof/>
          </w:rPr>
          <w:t>Uitvoering Testgevallen</w:t>
        </w:r>
        <w:r w:rsidR="00986E7A">
          <w:rPr>
            <w:noProof/>
          </w:rPr>
          <w:tab/>
        </w:r>
        <w:r w:rsidR="00986E7A">
          <w:rPr>
            <w:noProof/>
          </w:rPr>
          <w:fldChar w:fldCharType="begin"/>
        </w:r>
        <w:r w:rsidR="00986E7A">
          <w:rPr>
            <w:noProof/>
          </w:rPr>
          <w:instrText xml:space="preserve"> PAGEREF _Toc486498442 \h </w:instrText>
        </w:r>
        <w:r w:rsidR="00986E7A">
          <w:rPr>
            <w:noProof/>
          </w:rPr>
        </w:r>
        <w:r w:rsidR="00986E7A">
          <w:rPr>
            <w:noProof/>
          </w:rPr>
          <w:fldChar w:fldCharType="separate"/>
        </w:r>
        <w:r w:rsidR="009B57C8">
          <w:rPr>
            <w:noProof/>
          </w:rPr>
          <w:t>18</w:t>
        </w:r>
        <w:r w:rsidR="00986E7A">
          <w:rPr>
            <w:noProof/>
          </w:rPr>
          <w:fldChar w:fldCharType="end"/>
        </w:r>
      </w:hyperlink>
    </w:p>
    <w:p w14:paraId="355B8741"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43" w:history="1">
        <w:r w:rsidR="00986E7A" w:rsidRPr="00F516EB">
          <w:rPr>
            <w:rStyle w:val="Hyperlink"/>
            <w:noProof/>
          </w:rPr>
          <w:t>5</w:t>
        </w:r>
        <w:r w:rsidR="00986E7A">
          <w:rPr>
            <w:rFonts w:asciiTheme="minorHAnsi" w:eastAsiaTheme="minorEastAsia" w:hAnsiTheme="minorHAnsi" w:cstheme="minorBidi"/>
            <w:noProof/>
            <w:color w:val="auto"/>
            <w:sz w:val="22"/>
            <w:szCs w:val="22"/>
          </w:rPr>
          <w:tab/>
        </w:r>
        <w:r w:rsidR="00986E7A" w:rsidRPr="00F516EB">
          <w:rPr>
            <w:rStyle w:val="Hyperlink"/>
            <w:noProof/>
          </w:rPr>
          <w:t>Testware en testresultaten</w:t>
        </w:r>
        <w:r w:rsidR="00986E7A">
          <w:rPr>
            <w:noProof/>
          </w:rPr>
          <w:tab/>
        </w:r>
        <w:r w:rsidR="00986E7A">
          <w:rPr>
            <w:noProof/>
          </w:rPr>
          <w:fldChar w:fldCharType="begin"/>
        </w:r>
        <w:r w:rsidR="00986E7A">
          <w:rPr>
            <w:noProof/>
          </w:rPr>
          <w:instrText xml:space="preserve"> PAGEREF _Toc486498443 \h </w:instrText>
        </w:r>
        <w:r w:rsidR="00986E7A">
          <w:rPr>
            <w:noProof/>
          </w:rPr>
        </w:r>
        <w:r w:rsidR="00986E7A">
          <w:rPr>
            <w:noProof/>
          </w:rPr>
          <w:fldChar w:fldCharType="separate"/>
        </w:r>
        <w:r w:rsidR="009B57C8">
          <w:rPr>
            <w:noProof/>
          </w:rPr>
          <w:t>19</w:t>
        </w:r>
        <w:r w:rsidR="00986E7A">
          <w:rPr>
            <w:noProof/>
          </w:rPr>
          <w:fldChar w:fldCharType="end"/>
        </w:r>
      </w:hyperlink>
    </w:p>
    <w:p w14:paraId="1360A77A" w14:textId="77777777" w:rsidR="00986E7A" w:rsidRDefault="00B3497A">
      <w:pPr>
        <w:pStyle w:val="Inhopg1"/>
        <w:tabs>
          <w:tab w:val="left" w:pos="440"/>
          <w:tab w:val="right" w:leader="dot" w:pos="7367"/>
        </w:tabs>
        <w:rPr>
          <w:rFonts w:asciiTheme="minorHAnsi" w:eastAsiaTheme="minorEastAsia" w:hAnsiTheme="minorHAnsi" w:cstheme="minorBidi"/>
          <w:noProof/>
          <w:color w:val="auto"/>
          <w:sz w:val="22"/>
          <w:szCs w:val="22"/>
        </w:rPr>
      </w:pPr>
      <w:hyperlink w:anchor="_Toc486498444" w:history="1">
        <w:r w:rsidR="00986E7A" w:rsidRPr="00F516EB">
          <w:rPr>
            <w:rStyle w:val="Hyperlink"/>
            <w:noProof/>
          </w:rPr>
          <w:t>6</w:t>
        </w:r>
        <w:r w:rsidR="00986E7A">
          <w:rPr>
            <w:rFonts w:asciiTheme="minorHAnsi" w:eastAsiaTheme="minorEastAsia" w:hAnsiTheme="minorHAnsi" w:cstheme="minorBidi"/>
            <w:noProof/>
            <w:color w:val="auto"/>
            <w:sz w:val="22"/>
            <w:szCs w:val="22"/>
          </w:rPr>
          <w:tab/>
        </w:r>
        <w:r w:rsidR="00986E7A" w:rsidRPr="00F516EB">
          <w:rPr>
            <w:rStyle w:val="Hyperlink"/>
            <w:noProof/>
          </w:rPr>
          <w:t>Conclusie</w:t>
        </w:r>
        <w:r w:rsidR="00986E7A">
          <w:rPr>
            <w:noProof/>
          </w:rPr>
          <w:tab/>
        </w:r>
        <w:r w:rsidR="00986E7A">
          <w:rPr>
            <w:noProof/>
          </w:rPr>
          <w:fldChar w:fldCharType="begin"/>
        </w:r>
        <w:r w:rsidR="00986E7A">
          <w:rPr>
            <w:noProof/>
          </w:rPr>
          <w:instrText xml:space="preserve"> PAGEREF _Toc486498444 \h </w:instrText>
        </w:r>
        <w:r w:rsidR="00986E7A">
          <w:rPr>
            <w:noProof/>
          </w:rPr>
        </w:r>
        <w:r w:rsidR="00986E7A">
          <w:rPr>
            <w:noProof/>
          </w:rPr>
          <w:fldChar w:fldCharType="separate"/>
        </w:r>
        <w:r w:rsidR="009B57C8">
          <w:rPr>
            <w:noProof/>
          </w:rPr>
          <w:t>20</w:t>
        </w:r>
        <w:r w:rsidR="00986E7A">
          <w:rPr>
            <w:noProof/>
          </w:rPr>
          <w:fldChar w:fldCharType="end"/>
        </w:r>
      </w:hyperlink>
    </w:p>
    <w:p w14:paraId="7E05A525"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5" w:history="1">
        <w:r w:rsidR="00986E7A" w:rsidRPr="00F516EB">
          <w:rPr>
            <w:rStyle w:val="Hyperlink"/>
            <w:noProof/>
          </w:rPr>
          <w:t>6.1</w:t>
        </w:r>
        <w:r w:rsidR="00986E7A">
          <w:rPr>
            <w:rFonts w:asciiTheme="minorHAnsi" w:eastAsiaTheme="minorEastAsia" w:hAnsiTheme="minorHAnsi" w:cstheme="minorBidi"/>
            <w:noProof/>
            <w:color w:val="auto"/>
            <w:sz w:val="22"/>
            <w:szCs w:val="22"/>
          </w:rPr>
          <w:tab/>
        </w:r>
        <w:r w:rsidR="00986E7A" w:rsidRPr="00F516EB">
          <w:rPr>
            <w:rStyle w:val="Hyperlink"/>
            <w:noProof/>
          </w:rPr>
          <w:t>Evaluatie</w:t>
        </w:r>
        <w:r w:rsidR="00986E7A">
          <w:rPr>
            <w:noProof/>
          </w:rPr>
          <w:tab/>
        </w:r>
        <w:r w:rsidR="00986E7A">
          <w:rPr>
            <w:noProof/>
          </w:rPr>
          <w:fldChar w:fldCharType="begin"/>
        </w:r>
        <w:r w:rsidR="00986E7A">
          <w:rPr>
            <w:noProof/>
          </w:rPr>
          <w:instrText xml:space="preserve"> PAGEREF _Toc486498445 \h </w:instrText>
        </w:r>
        <w:r w:rsidR="00986E7A">
          <w:rPr>
            <w:noProof/>
          </w:rPr>
        </w:r>
        <w:r w:rsidR="00986E7A">
          <w:rPr>
            <w:noProof/>
          </w:rPr>
          <w:fldChar w:fldCharType="separate"/>
        </w:r>
        <w:r w:rsidR="009B57C8">
          <w:rPr>
            <w:noProof/>
          </w:rPr>
          <w:t>20</w:t>
        </w:r>
        <w:r w:rsidR="00986E7A">
          <w:rPr>
            <w:noProof/>
          </w:rPr>
          <w:fldChar w:fldCharType="end"/>
        </w:r>
      </w:hyperlink>
    </w:p>
    <w:p w14:paraId="399D74A1"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6" w:history="1">
        <w:r w:rsidR="00986E7A" w:rsidRPr="00F516EB">
          <w:rPr>
            <w:rStyle w:val="Hyperlink"/>
            <w:noProof/>
          </w:rPr>
          <w:t>6.2</w:t>
        </w:r>
        <w:r w:rsidR="00986E7A">
          <w:rPr>
            <w:rFonts w:asciiTheme="minorHAnsi" w:eastAsiaTheme="minorEastAsia" w:hAnsiTheme="minorHAnsi" w:cstheme="minorBidi"/>
            <w:noProof/>
            <w:color w:val="auto"/>
            <w:sz w:val="22"/>
            <w:szCs w:val="22"/>
          </w:rPr>
          <w:tab/>
        </w:r>
        <w:r w:rsidR="00986E7A" w:rsidRPr="00F516EB">
          <w:rPr>
            <w:rStyle w:val="Hyperlink"/>
            <w:noProof/>
          </w:rPr>
          <w:t>Aandachtspunten</w:t>
        </w:r>
        <w:r w:rsidR="00986E7A">
          <w:rPr>
            <w:noProof/>
          </w:rPr>
          <w:tab/>
        </w:r>
        <w:r w:rsidR="00986E7A">
          <w:rPr>
            <w:noProof/>
          </w:rPr>
          <w:fldChar w:fldCharType="begin"/>
        </w:r>
        <w:r w:rsidR="00986E7A">
          <w:rPr>
            <w:noProof/>
          </w:rPr>
          <w:instrText xml:space="preserve"> PAGEREF _Toc486498446 \h </w:instrText>
        </w:r>
        <w:r w:rsidR="00986E7A">
          <w:rPr>
            <w:noProof/>
          </w:rPr>
        </w:r>
        <w:r w:rsidR="00986E7A">
          <w:rPr>
            <w:noProof/>
          </w:rPr>
          <w:fldChar w:fldCharType="separate"/>
        </w:r>
        <w:r w:rsidR="009B57C8">
          <w:rPr>
            <w:noProof/>
          </w:rPr>
          <w:t>20</w:t>
        </w:r>
        <w:r w:rsidR="00986E7A">
          <w:rPr>
            <w:noProof/>
          </w:rPr>
          <w:fldChar w:fldCharType="end"/>
        </w:r>
      </w:hyperlink>
    </w:p>
    <w:p w14:paraId="68900573" w14:textId="77777777" w:rsidR="00986E7A" w:rsidRDefault="00B3497A">
      <w:pPr>
        <w:pStyle w:val="Inhopg2"/>
        <w:tabs>
          <w:tab w:val="left" w:pos="660"/>
          <w:tab w:val="right" w:leader="dot" w:pos="7367"/>
        </w:tabs>
        <w:rPr>
          <w:rFonts w:asciiTheme="minorHAnsi" w:eastAsiaTheme="minorEastAsia" w:hAnsiTheme="minorHAnsi" w:cstheme="minorBidi"/>
          <w:noProof/>
          <w:color w:val="auto"/>
          <w:sz w:val="22"/>
          <w:szCs w:val="22"/>
        </w:rPr>
      </w:pPr>
      <w:hyperlink w:anchor="_Toc486498447" w:history="1">
        <w:r w:rsidR="00986E7A" w:rsidRPr="00F516EB">
          <w:rPr>
            <w:rStyle w:val="Hyperlink"/>
            <w:noProof/>
          </w:rPr>
          <w:t>6.3</w:t>
        </w:r>
        <w:r w:rsidR="00986E7A">
          <w:rPr>
            <w:rFonts w:asciiTheme="minorHAnsi" w:eastAsiaTheme="minorEastAsia" w:hAnsiTheme="minorHAnsi" w:cstheme="minorBidi"/>
            <w:noProof/>
            <w:color w:val="auto"/>
            <w:sz w:val="22"/>
            <w:szCs w:val="22"/>
          </w:rPr>
          <w:tab/>
        </w:r>
        <w:r w:rsidR="00986E7A" w:rsidRPr="00F516EB">
          <w:rPr>
            <w:rStyle w:val="Hyperlink"/>
            <w:noProof/>
          </w:rPr>
          <w:t>Advies</w:t>
        </w:r>
        <w:r w:rsidR="00986E7A">
          <w:rPr>
            <w:noProof/>
          </w:rPr>
          <w:tab/>
        </w:r>
        <w:r w:rsidR="00986E7A">
          <w:rPr>
            <w:noProof/>
          </w:rPr>
          <w:fldChar w:fldCharType="begin"/>
        </w:r>
        <w:r w:rsidR="00986E7A">
          <w:rPr>
            <w:noProof/>
          </w:rPr>
          <w:instrText xml:space="preserve"> PAGEREF _Toc486498447 \h </w:instrText>
        </w:r>
        <w:r w:rsidR="00986E7A">
          <w:rPr>
            <w:noProof/>
          </w:rPr>
        </w:r>
        <w:r w:rsidR="00986E7A">
          <w:rPr>
            <w:noProof/>
          </w:rPr>
          <w:fldChar w:fldCharType="separate"/>
        </w:r>
        <w:r w:rsidR="009B57C8">
          <w:rPr>
            <w:noProof/>
          </w:rPr>
          <w:t>20</w:t>
        </w:r>
        <w:r w:rsidR="00986E7A">
          <w:rPr>
            <w:noProof/>
          </w:rPr>
          <w:fldChar w:fldCharType="end"/>
        </w:r>
      </w:hyperlink>
    </w:p>
    <w:p w14:paraId="3B64A7FB" w14:textId="77777777" w:rsidR="00FB4758" w:rsidRDefault="0061179C">
      <w:pPr>
        <w:pStyle w:val="Contents2"/>
        <w:tabs>
          <w:tab w:val="right" w:leader="dot" w:pos="7377"/>
        </w:tabs>
      </w:pPr>
      <w:r>
        <w:fldChar w:fldCharType="end"/>
      </w:r>
    </w:p>
    <w:p w14:paraId="1F8D198F" w14:textId="77777777" w:rsidR="00FB4758" w:rsidRDefault="0061179C">
      <w:pPr>
        <w:spacing w:after="0" w:line="240" w:lineRule="auto"/>
        <w:rPr>
          <w:rFonts w:cs="Arial"/>
          <w:bCs/>
          <w:szCs w:val="16"/>
        </w:rPr>
      </w:pPr>
      <w:r>
        <w:br w:type="page"/>
      </w:r>
    </w:p>
    <w:p w14:paraId="031A4078" w14:textId="77777777" w:rsidR="00FB4758" w:rsidRDefault="00461C10">
      <w:pPr>
        <w:pStyle w:val="Kop1"/>
        <w:spacing w:line="276" w:lineRule="auto"/>
        <w:ind w:left="432" w:hanging="432"/>
        <w:rPr>
          <w:lang w:val="nl-NL"/>
        </w:rPr>
      </w:pPr>
      <w:bookmarkStart w:id="64" w:name="_Toc463450866"/>
      <w:bookmarkStart w:id="65" w:name="__RefHeading___Toc1524_1079654791"/>
      <w:bookmarkStart w:id="66" w:name="_Toc316811964"/>
      <w:bookmarkStart w:id="67" w:name="_Toc316906724"/>
      <w:bookmarkStart w:id="68" w:name="_Toc322772357"/>
      <w:bookmarkStart w:id="69" w:name="_Toc453932070"/>
      <w:bookmarkStart w:id="70" w:name="_Toc486498431"/>
      <w:bookmarkEnd w:id="64"/>
      <w:bookmarkEnd w:id="65"/>
      <w:bookmarkEnd w:id="66"/>
      <w:bookmarkEnd w:id="67"/>
      <w:bookmarkEnd w:id="68"/>
      <w:bookmarkEnd w:id="69"/>
      <w:r>
        <w:rPr>
          <w:lang w:val="nl-NL"/>
        </w:rPr>
        <w:lastRenderedPageBreak/>
        <w:t>Management</w:t>
      </w:r>
      <w:r w:rsidR="0061179C">
        <w:rPr>
          <w:lang w:val="nl-NL"/>
        </w:rPr>
        <w:t>samenvatting</w:t>
      </w:r>
      <w:bookmarkEnd w:id="70"/>
    </w:p>
    <w:p w14:paraId="2127F3F1" w14:textId="2CFBC0B9" w:rsidR="00FB4758" w:rsidRDefault="0061179C">
      <w:pPr>
        <w:widowControl w:val="0"/>
        <w:spacing w:after="240" w:line="240" w:lineRule="auto"/>
      </w:pPr>
      <w:r>
        <w:t xml:space="preserve">Dit document beschrijft het verloop en het resultaat van de functionele test, ten behoeve van de BRP oplevering van release </w:t>
      </w:r>
      <w:r w:rsidR="00B3497A">
        <w:t>OA</w:t>
      </w:r>
      <w:r>
        <w:t xml:space="preserve"> en vormt het afsluitende document van deze functionele test.</w:t>
      </w:r>
    </w:p>
    <w:p w14:paraId="14C62ECF" w14:textId="6A27E623" w:rsidR="00FB4758" w:rsidRDefault="0061179C">
      <w:pPr>
        <w:widowControl w:val="0"/>
        <w:spacing w:after="240" w:line="240" w:lineRule="auto"/>
      </w:pPr>
      <w:r>
        <w:t xml:space="preserve">De doelstelling van deze test is het aantonen dat release </w:t>
      </w:r>
      <w:r w:rsidR="00B3497A">
        <w:t>OA</w:t>
      </w:r>
      <w:r>
        <w:t xml:space="preserve"> aan de gestelde functionele eisen voldoet zoals vastgelegd in de testbasis.</w:t>
      </w:r>
    </w:p>
    <w:p w14:paraId="11FE85E8" w14:textId="77777777" w:rsidR="00FB4758" w:rsidRDefault="0061179C">
      <w:pPr>
        <w:widowControl w:val="0"/>
        <w:spacing w:after="240" w:line="240" w:lineRule="auto"/>
      </w:pPr>
      <w:r>
        <w:t>Op basis van de testresultaten is geconstateerd dat de oplevering voldoet aan de specificaties ten aanzien van de functionaliteit en dat de openstaande bevindingen geen belemmering vormen voor de uitvoering van vervolgtesten.</w:t>
      </w:r>
    </w:p>
    <w:p w14:paraId="6C63CC6D" w14:textId="6F5BEBBC" w:rsidR="00FB4758" w:rsidRDefault="0061179C">
      <w:r>
        <w:t xml:space="preserve">Voor een overzicht van de testdekking wordt verwezen naar de </w:t>
      </w:r>
      <w:proofErr w:type="spellStart"/>
      <w:r>
        <w:t>traceability</w:t>
      </w:r>
      <w:proofErr w:type="spellEnd"/>
      <w:r>
        <w:t xml:space="preserve"> matrix</w:t>
      </w:r>
      <w:r w:rsidR="00461C10">
        <w:t xml:space="preserve"> en regelmatrix</w:t>
      </w:r>
      <w:r>
        <w:t xml:space="preserve">. Hierin </w:t>
      </w:r>
      <w:r w:rsidR="00461C10">
        <w:t xml:space="preserve">zijn de koppelingen </w:t>
      </w:r>
      <w:r>
        <w:t xml:space="preserve">te vinden van de beschreven functionaliteit (de regels) en de bijbehorende testgevallen. Deze </w:t>
      </w:r>
      <w:r w:rsidR="00C71EBB">
        <w:t xml:space="preserve">documenten zijn </w:t>
      </w:r>
      <w:r>
        <w:t>als product</w:t>
      </w:r>
      <w:r w:rsidR="00D03488">
        <w:t>en</w:t>
      </w:r>
      <w:r>
        <w:t xml:space="preserve"> opgeleverd bij release </w:t>
      </w:r>
      <w:r w:rsidR="00B3497A">
        <w:t>OA</w:t>
      </w:r>
      <w:r>
        <w:t>.</w:t>
      </w:r>
    </w:p>
    <w:p w14:paraId="4BA665D0" w14:textId="77777777" w:rsidR="00FB4758" w:rsidRDefault="00FB4758"/>
    <w:p w14:paraId="499CABE9" w14:textId="77777777" w:rsidR="00FB4758" w:rsidRDefault="0061179C">
      <w:pPr>
        <w:rPr>
          <w:b/>
        </w:rPr>
      </w:pPr>
      <w:proofErr w:type="spellStart"/>
      <w:r>
        <w:rPr>
          <w:b/>
        </w:rPr>
        <w:t>Known</w:t>
      </w:r>
      <w:proofErr w:type="spellEnd"/>
      <w:r>
        <w:rPr>
          <w:b/>
        </w:rPr>
        <w:t xml:space="preserve"> Issues </w:t>
      </w:r>
    </w:p>
    <w:p w14:paraId="1A7BF133" w14:textId="77777777"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14:paraId="1FE0E60E" w14:textId="77777777" w:rsidR="00FB4758" w:rsidRDefault="00FB4758"/>
    <w:p w14:paraId="11E6673A" w14:textId="77777777" w:rsidR="00FB4758" w:rsidRDefault="0061179C">
      <w:pPr>
        <w:rPr>
          <w:b/>
        </w:rPr>
      </w:pPr>
      <w:r>
        <w:rPr>
          <w:b/>
        </w:rPr>
        <w:t xml:space="preserve">Test aanpak en </w:t>
      </w:r>
      <w:proofErr w:type="spellStart"/>
      <w:r>
        <w:rPr>
          <w:b/>
        </w:rPr>
        <w:t>Testware</w:t>
      </w:r>
      <w:proofErr w:type="spellEnd"/>
    </w:p>
    <w:p w14:paraId="4F12E221" w14:textId="77777777" w:rsidR="00FB4758" w:rsidRDefault="0061179C">
      <w:r>
        <w:t xml:space="preserve">In de testaanpak voor ‘Levering’ wordt gebruik gemaakt van het BRP Meta Register (BMR) voor het vastleggen van de logische testgevallen gerelateerd aan de </w:t>
      </w:r>
      <w:proofErr w:type="spellStart"/>
      <w:r>
        <w:t>Use</w:t>
      </w:r>
      <w:proofErr w:type="spellEnd"/>
      <w:r>
        <w:t xml:space="preserve"> Cases van de BRP software. Een overzicht van de logische testgevallen is als product opgeleverd.</w:t>
      </w:r>
    </w:p>
    <w:p w14:paraId="2279DF76" w14:textId="77777777" w:rsidR="00FB4758" w:rsidRDefault="0061179C">
      <w:r>
        <w:rPr>
          <w:szCs w:val="16"/>
        </w:rPr>
        <w:t>Voor de ‘</w:t>
      </w:r>
      <w:proofErr w:type="spellStart"/>
      <w:r>
        <w:rPr>
          <w:szCs w:val="16"/>
        </w:rPr>
        <w:t>Bijhouding</w:t>
      </w:r>
      <w:proofErr w:type="spellEnd"/>
      <w:r>
        <w:rPr>
          <w:szCs w:val="16"/>
        </w:rPr>
        <w:t xml:space="preserve">’ zijn de testanalyses en de bijbehorende logische testgevallen geregistreerd in testscripts in </w:t>
      </w:r>
      <w:r w:rsidR="00461C10">
        <w:rPr>
          <w:szCs w:val="16"/>
        </w:rPr>
        <w:t>Excelvorm</w:t>
      </w:r>
      <w:r>
        <w:rPr>
          <w:szCs w:val="16"/>
        </w:rPr>
        <w:t>. De BMR leest de logische testgevallen vanuit de testscripts uit en borgt ze.</w:t>
      </w:r>
    </w:p>
    <w:p w14:paraId="387E72AE" w14:textId="77777777" w:rsidR="00FB4758" w:rsidRDefault="0061179C">
      <w:r>
        <w:t xml:space="preserve">Daarnaast is de </w:t>
      </w:r>
      <w:proofErr w:type="spellStart"/>
      <w:r>
        <w:t>testware</w:t>
      </w:r>
      <w:proofErr w:type="spellEnd"/>
      <w:r>
        <w:t xml:space="preserve"> (testdata) als product opgeleverd in een aparte distributie.</w:t>
      </w:r>
    </w:p>
    <w:p w14:paraId="66025B9E" w14:textId="77777777" w:rsidR="00FB4758" w:rsidRDefault="00FB4758">
      <w:pPr>
        <w:rPr>
          <w:b/>
        </w:rPr>
      </w:pPr>
    </w:p>
    <w:p w14:paraId="0381B782" w14:textId="77777777" w:rsidR="00FB4758" w:rsidRDefault="0061179C">
      <w:pPr>
        <w:rPr>
          <w:b/>
        </w:rPr>
      </w:pPr>
      <w:r>
        <w:rPr>
          <w:b/>
        </w:rPr>
        <w:t>Advies</w:t>
      </w:r>
    </w:p>
    <w:p w14:paraId="2269BA6A" w14:textId="77777777"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14:paraId="4D213339" w14:textId="77777777" w:rsidR="00FB4758" w:rsidRDefault="0061179C">
      <w:pPr>
        <w:pStyle w:val="Kop1"/>
        <w:numPr>
          <w:ilvl w:val="0"/>
          <w:numId w:val="1"/>
        </w:numPr>
        <w:spacing w:line="276" w:lineRule="auto"/>
        <w:rPr>
          <w:lang w:val="nl-NL"/>
        </w:rPr>
      </w:pPr>
      <w:bookmarkStart w:id="71" w:name="_Toc463450867"/>
      <w:bookmarkStart w:id="72" w:name="_Toc453932071"/>
      <w:bookmarkStart w:id="73" w:name="_Toc243110904"/>
      <w:bookmarkStart w:id="74" w:name="_Toc244067160"/>
      <w:bookmarkStart w:id="75" w:name="_Toc247602106"/>
      <w:bookmarkStart w:id="76" w:name="_Toc266281390"/>
      <w:bookmarkStart w:id="77" w:name="_Toc486498432"/>
      <w:bookmarkEnd w:id="71"/>
      <w:bookmarkEnd w:id="72"/>
      <w:bookmarkEnd w:id="73"/>
      <w:bookmarkEnd w:id="74"/>
      <w:bookmarkEnd w:id="75"/>
      <w:bookmarkEnd w:id="76"/>
      <w:r>
        <w:rPr>
          <w:lang w:val="nl-NL"/>
        </w:rPr>
        <w:lastRenderedPageBreak/>
        <w:t>Inleiding</w:t>
      </w:r>
      <w:bookmarkEnd w:id="77"/>
    </w:p>
    <w:p w14:paraId="0DB6ECD3" w14:textId="77777777" w:rsidR="00FB4758" w:rsidRDefault="0061179C">
      <w:pPr>
        <w:spacing w:line="276" w:lineRule="auto"/>
      </w:pPr>
      <w:r>
        <w:t>Dit document beschrijft de testaanpak en de testresultaten van de functionele systeemtest voor de BRP.</w:t>
      </w:r>
    </w:p>
    <w:p w14:paraId="3DA80955" w14:textId="687CA8A3" w:rsidR="00FB4758" w:rsidRDefault="0061179C">
      <w:pPr>
        <w:spacing w:line="276" w:lineRule="auto"/>
      </w:pPr>
      <w:r>
        <w:t>Dit rapport is opgesteld voor team Integratie en Test in het kader van de oplevering van de BRP-software voor release ‘</w:t>
      </w:r>
      <w:r w:rsidR="00B3497A">
        <w:t>OA</w:t>
      </w:r>
      <w:r>
        <w:t>’. Wanneer er gesproken wordt over een wijziging in de functionaliteit, dan betreft dit een verandering tussen de vorige versie (release ‘</w:t>
      </w:r>
      <w:proofErr w:type="spellStart"/>
      <w:r w:rsidR="00B3497A">
        <w:t>Herbie</w:t>
      </w:r>
      <w:proofErr w:type="spellEnd"/>
      <w:r w:rsidR="00B3497A">
        <w:t>’</w:t>
      </w:r>
      <w:r>
        <w:t>) ten opzichte van de huidige versie (release ‘</w:t>
      </w:r>
      <w:r w:rsidR="00B3497A">
        <w:t>OA</w:t>
      </w:r>
      <w:r>
        <w:t>’).</w:t>
      </w:r>
    </w:p>
    <w:p w14:paraId="727AE1EF" w14:textId="77777777" w:rsidR="00FB4758" w:rsidRDefault="00FB4758">
      <w:pPr>
        <w:spacing w:line="276" w:lineRule="auto"/>
        <w:rPr>
          <w:b/>
        </w:rPr>
      </w:pPr>
    </w:p>
    <w:p w14:paraId="6F3A88C7" w14:textId="77777777" w:rsidR="00FB4758" w:rsidRDefault="00FB4758">
      <w:pPr>
        <w:spacing w:line="276" w:lineRule="auto"/>
      </w:pPr>
    </w:p>
    <w:p w14:paraId="339E3D58" w14:textId="77777777" w:rsidR="00FB4758" w:rsidRDefault="00FB4758">
      <w:pPr>
        <w:spacing w:line="276" w:lineRule="auto"/>
      </w:pPr>
    </w:p>
    <w:p w14:paraId="58A426F8" w14:textId="77777777" w:rsidR="00FB4758" w:rsidRDefault="00FB4758">
      <w:pPr>
        <w:spacing w:line="276" w:lineRule="auto"/>
      </w:pPr>
    </w:p>
    <w:p w14:paraId="2C77D54E" w14:textId="77777777" w:rsidR="00FB4758" w:rsidRDefault="0061179C">
      <w:pPr>
        <w:pStyle w:val="Kop1"/>
        <w:numPr>
          <w:ilvl w:val="0"/>
          <w:numId w:val="1"/>
        </w:numPr>
        <w:spacing w:line="276" w:lineRule="auto"/>
        <w:rPr>
          <w:lang w:val="nl-NL"/>
        </w:rPr>
      </w:pPr>
      <w:bookmarkStart w:id="78" w:name="_Toc463450868"/>
      <w:bookmarkStart w:id="79" w:name="_Toc453932072"/>
      <w:bookmarkStart w:id="80" w:name="_Toc486498433"/>
      <w:bookmarkEnd w:id="78"/>
      <w:bookmarkEnd w:id="79"/>
      <w:r>
        <w:rPr>
          <w:lang w:val="nl-NL"/>
        </w:rPr>
        <w:lastRenderedPageBreak/>
        <w:t>Scope, testbasis en testobjecten</w:t>
      </w:r>
      <w:bookmarkEnd w:id="80"/>
    </w:p>
    <w:p w14:paraId="0C3EE9AE" w14:textId="77777777" w:rsidR="00FB4758" w:rsidRDefault="0061179C">
      <w:pPr>
        <w:pStyle w:val="Kop2"/>
        <w:numPr>
          <w:ilvl w:val="1"/>
          <w:numId w:val="1"/>
        </w:numPr>
        <w:jc w:val="left"/>
      </w:pPr>
      <w:bookmarkStart w:id="81" w:name="_Toc463450869"/>
      <w:bookmarkStart w:id="82" w:name="_Toc453932073"/>
      <w:bookmarkStart w:id="83" w:name="_Toc486498434"/>
      <w:bookmarkEnd w:id="81"/>
      <w:bookmarkEnd w:id="82"/>
      <w:r>
        <w:t>Scope</w:t>
      </w:r>
      <w:bookmarkEnd w:id="83"/>
    </w:p>
    <w:p w14:paraId="6497719B" w14:textId="4FC203C0" w:rsidR="00527E34" w:rsidRDefault="0061179C">
      <w:pPr>
        <w:spacing w:line="276" w:lineRule="auto"/>
      </w:pPr>
      <w:r>
        <w:t xml:space="preserve">Voor de scope van de release wordt verwezen naar de release </w:t>
      </w:r>
      <w:proofErr w:type="spellStart"/>
      <w:r>
        <w:t>notes</w:t>
      </w:r>
      <w:proofErr w:type="spellEnd"/>
      <w:r>
        <w:t xml:space="preserve"> (//</w:t>
      </w:r>
      <w:r w:rsidR="00B3497A">
        <w:t>OA</w:t>
      </w:r>
      <w:r>
        <w:t xml:space="preserve">/01 BRP/  01 Release </w:t>
      </w:r>
      <w:proofErr w:type="spellStart"/>
      <w:r>
        <w:t>notes</w:t>
      </w:r>
      <w:proofErr w:type="spellEnd"/>
      <w:r>
        <w:t>).</w:t>
      </w:r>
    </w:p>
    <w:p w14:paraId="20EE2665" w14:textId="7CF55CC6" w:rsidR="00E52EBC" w:rsidRDefault="00390317">
      <w:pPr>
        <w:spacing w:line="276" w:lineRule="auto"/>
      </w:pPr>
      <w:r w:rsidRPr="00390317">
        <w:t xml:space="preserve">De A-laag is buiten de testscope voor de bijhouding. Voor het testen van de </w:t>
      </w:r>
      <w:proofErr w:type="spellStart"/>
      <w:r w:rsidRPr="00390317">
        <w:t>bijhouding</w:t>
      </w:r>
      <w:proofErr w:type="spellEnd"/>
      <w:r w:rsidRPr="00390317">
        <w:t xml:space="preserve"> is het uitgangspunt dat er gebruik wordt gemaakt van geconvert</w:t>
      </w:r>
      <w:r>
        <w:t>eerde persoonslijsten gebruikt.</w:t>
      </w:r>
      <w:r w:rsidR="004D7F97">
        <w:t xml:space="preserve"> Er zijn ook tests waarbij in BRP-geboren personen worden gebruikt, zoals bij Afstamming, het testen van generaties </w:t>
      </w:r>
      <w:r w:rsidR="005A61D8">
        <w:t>(ouders en</w:t>
      </w:r>
      <w:r w:rsidR="004D7F97">
        <w:t xml:space="preserve"> grootouders t.o.v. kinderen) en </w:t>
      </w:r>
      <w:proofErr w:type="spellStart"/>
      <w:r w:rsidR="004D7F97">
        <w:t>ontrelateren</w:t>
      </w:r>
      <w:proofErr w:type="spellEnd"/>
      <w:r w:rsidR="004D7F97">
        <w:t>.</w:t>
      </w:r>
    </w:p>
    <w:p w14:paraId="21C8C614" w14:textId="77777777" w:rsidR="00FB4758" w:rsidRDefault="0061179C">
      <w:pPr>
        <w:pStyle w:val="Kop2"/>
        <w:numPr>
          <w:ilvl w:val="1"/>
          <w:numId w:val="1"/>
        </w:numPr>
        <w:jc w:val="left"/>
      </w:pPr>
      <w:bookmarkStart w:id="84" w:name="_Toc463450870"/>
      <w:bookmarkStart w:id="85" w:name="_Toc453932074"/>
      <w:bookmarkStart w:id="86" w:name="_Toc453849803"/>
      <w:bookmarkStart w:id="87" w:name="_Toc486498435"/>
      <w:bookmarkEnd w:id="84"/>
      <w:bookmarkEnd w:id="85"/>
      <w:bookmarkEnd w:id="86"/>
      <w:r>
        <w:t>Testbasis</w:t>
      </w:r>
      <w:bookmarkEnd w:id="87"/>
    </w:p>
    <w:p w14:paraId="2E63BDAA" w14:textId="3E032090" w:rsidR="00FB4758" w:rsidRDefault="0061179C">
      <w:pPr>
        <w:spacing w:line="276" w:lineRule="auto"/>
      </w:pPr>
      <w:r>
        <w:rPr>
          <w:rFonts w:eastAsia="Arial"/>
        </w:rPr>
        <w:t xml:space="preserve">Een overzicht van de testbasis (de </w:t>
      </w:r>
      <w:proofErr w:type="spellStart"/>
      <w:r>
        <w:rPr>
          <w:rFonts w:eastAsia="Arial"/>
        </w:rPr>
        <w:t>use</w:t>
      </w:r>
      <w:proofErr w:type="spellEnd"/>
      <w:r>
        <w:rPr>
          <w:rFonts w:eastAsia="Arial"/>
        </w:rPr>
        <w:t xml:space="preserve"> cases en het functioneel ontwerp), waarop testgevallen zijn gebaseerd, is opgenomen in de specificaties (//</w:t>
      </w:r>
      <w:r w:rsidR="00B3497A">
        <w:rPr>
          <w:rFonts w:eastAsia="Arial"/>
        </w:rPr>
        <w:t>OA</w:t>
      </w:r>
      <w:r>
        <w:rPr>
          <w:rFonts w:eastAsia="Arial"/>
        </w:rPr>
        <w:t>/01 BRP/02 Specificaties).</w:t>
      </w:r>
    </w:p>
    <w:p w14:paraId="436FF8C7" w14:textId="77777777" w:rsidR="00FB4758" w:rsidRDefault="00FB4758">
      <w:pPr>
        <w:spacing w:line="276" w:lineRule="auto"/>
      </w:pPr>
    </w:p>
    <w:p w14:paraId="39A7B1DA" w14:textId="77777777" w:rsidR="00FB4758" w:rsidRDefault="0061179C">
      <w:pPr>
        <w:pStyle w:val="Kop2"/>
        <w:numPr>
          <w:ilvl w:val="1"/>
          <w:numId w:val="1"/>
        </w:numPr>
        <w:jc w:val="left"/>
      </w:pPr>
      <w:bookmarkStart w:id="88" w:name="_Toc463450871"/>
      <w:bookmarkStart w:id="89" w:name="_Toc453932075"/>
      <w:bookmarkStart w:id="90" w:name="_Toc486498436"/>
      <w:bookmarkEnd w:id="88"/>
      <w:bookmarkEnd w:id="89"/>
      <w:r>
        <w:t>Testobjecten</w:t>
      </w:r>
      <w:bookmarkEnd w:id="90"/>
    </w:p>
    <w:p w14:paraId="715EBD94" w14:textId="77777777" w:rsidR="00FB4758" w:rsidRDefault="00FB4758">
      <w:pPr>
        <w:pStyle w:val="Default"/>
        <w:rPr>
          <w:b/>
          <w:bCs/>
          <w:sz w:val="16"/>
          <w:szCs w:val="16"/>
        </w:rPr>
      </w:pPr>
    </w:p>
    <w:p w14:paraId="5A9BB83F" w14:textId="77777777" w:rsidR="00FB4758" w:rsidRDefault="0061179C">
      <w:pPr>
        <w:pStyle w:val="Default"/>
        <w:rPr>
          <w:sz w:val="16"/>
          <w:szCs w:val="16"/>
        </w:rPr>
      </w:pPr>
      <w:r>
        <w:rPr>
          <w:b/>
          <w:bCs/>
          <w:sz w:val="16"/>
          <w:szCs w:val="16"/>
        </w:rPr>
        <w:t xml:space="preserve">Levering </w:t>
      </w:r>
    </w:p>
    <w:p w14:paraId="22F82EDE" w14:textId="77777777" w:rsidR="00FB4758" w:rsidRDefault="0061179C">
      <w:pPr>
        <w:pStyle w:val="Default"/>
        <w:rPr>
          <w:sz w:val="16"/>
          <w:szCs w:val="16"/>
          <w:lang w:val="nl-NL"/>
        </w:rPr>
      </w:pPr>
      <w:r>
        <w:rPr>
          <w:sz w:val="16"/>
          <w:szCs w:val="16"/>
          <w:lang w:val="nl-NL"/>
        </w:rPr>
        <w:t xml:space="preserve">De testuitvoering heeft betrekking gehad op de volgende services: </w:t>
      </w:r>
    </w:p>
    <w:p w14:paraId="262AB64B" w14:textId="77777777" w:rsidR="00FB4758" w:rsidRDefault="00FB4758">
      <w:pPr>
        <w:pStyle w:val="Default"/>
        <w:spacing w:after="35"/>
        <w:rPr>
          <w:sz w:val="16"/>
          <w:szCs w:val="16"/>
          <w:lang w:val="nl-NL"/>
        </w:rPr>
      </w:pPr>
    </w:p>
    <w:p w14:paraId="4FA02533" w14:textId="77777777" w:rsidR="00FB4758" w:rsidRDefault="0061179C" w:rsidP="006F17B6">
      <w:pPr>
        <w:pStyle w:val="Default"/>
        <w:numPr>
          <w:ilvl w:val="0"/>
          <w:numId w:val="3"/>
        </w:numPr>
        <w:spacing w:after="35"/>
        <w:rPr>
          <w:sz w:val="16"/>
          <w:szCs w:val="16"/>
          <w:lang w:val="nl-NL"/>
        </w:rPr>
      </w:pPr>
      <w:r>
        <w:rPr>
          <w:sz w:val="16"/>
          <w:szCs w:val="16"/>
          <w:lang w:val="nl-NL"/>
        </w:rPr>
        <w:t xml:space="preserve">Synchroniseer persoon; </w:t>
      </w:r>
    </w:p>
    <w:p w14:paraId="4DBFFA15" w14:textId="77777777" w:rsidR="00FB4758" w:rsidRDefault="0061179C" w:rsidP="006F17B6">
      <w:pPr>
        <w:pStyle w:val="Default"/>
        <w:numPr>
          <w:ilvl w:val="0"/>
          <w:numId w:val="3"/>
        </w:numPr>
        <w:spacing w:after="35"/>
        <w:rPr>
          <w:sz w:val="16"/>
          <w:szCs w:val="16"/>
          <w:lang w:val="nl-NL"/>
        </w:rPr>
      </w:pPr>
      <w:r>
        <w:rPr>
          <w:sz w:val="16"/>
          <w:szCs w:val="16"/>
          <w:lang w:val="nl-NL"/>
        </w:rPr>
        <w:t xml:space="preserve">Synchroniseer stamgegeven; </w:t>
      </w:r>
    </w:p>
    <w:p w14:paraId="58E9C853" w14:textId="77777777" w:rsidR="00FB4758" w:rsidRDefault="0061179C" w:rsidP="006F17B6">
      <w:pPr>
        <w:pStyle w:val="Default"/>
        <w:numPr>
          <w:ilvl w:val="0"/>
          <w:numId w:val="3"/>
        </w:numPr>
        <w:spacing w:after="35"/>
        <w:rPr>
          <w:sz w:val="16"/>
          <w:szCs w:val="16"/>
          <w:lang w:val="nl-NL"/>
        </w:rPr>
      </w:pPr>
      <w:r>
        <w:rPr>
          <w:sz w:val="16"/>
          <w:szCs w:val="16"/>
          <w:lang w:val="nl-NL"/>
        </w:rPr>
        <w:t xml:space="preserve">Onderhoud afnemer indicaties (plaatsen / verwijderen); </w:t>
      </w:r>
    </w:p>
    <w:p w14:paraId="1BB70A0C" w14:textId="77777777"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Doelbinding; </w:t>
      </w:r>
    </w:p>
    <w:p w14:paraId="5809256E" w14:textId="77777777" w:rsidR="00FB4758" w:rsidRDefault="0061179C" w:rsidP="006F17B6">
      <w:pPr>
        <w:pStyle w:val="Default"/>
        <w:numPr>
          <w:ilvl w:val="0"/>
          <w:numId w:val="3"/>
        </w:numPr>
        <w:spacing w:after="35"/>
        <w:rPr>
          <w:sz w:val="16"/>
          <w:szCs w:val="16"/>
          <w:lang w:val="nl-NL"/>
        </w:rPr>
      </w:pPr>
      <w:r>
        <w:rPr>
          <w:sz w:val="16"/>
          <w:szCs w:val="16"/>
          <w:lang w:val="nl-NL"/>
        </w:rPr>
        <w:t xml:space="preserve">Mutatie levering o.b.v. Afnemer indicatie; </w:t>
      </w:r>
    </w:p>
    <w:p w14:paraId="71EDDA34" w14:textId="77777777" w:rsidR="00FB4758" w:rsidRDefault="0061179C" w:rsidP="006F17B6">
      <w:pPr>
        <w:pStyle w:val="Default"/>
        <w:numPr>
          <w:ilvl w:val="0"/>
          <w:numId w:val="3"/>
        </w:numPr>
        <w:spacing w:after="35"/>
        <w:rPr>
          <w:sz w:val="16"/>
          <w:szCs w:val="16"/>
          <w:lang w:val="nl-NL"/>
        </w:rPr>
      </w:pPr>
      <w:proofErr w:type="spellStart"/>
      <w:r>
        <w:rPr>
          <w:sz w:val="16"/>
          <w:szCs w:val="16"/>
          <w:lang w:val="nl-NL"/>
        </w:rPr>
        <w:t>Attendering</w:t>
      </w:r>
      <w:proofErr w:type="spellEnd"/>
      <w:r>
        <w:rPr>
          <w:sz w:val="16"/>
          <w:szCs w:val="16"/>
          <w:lang w:val="nl-NL"/>
        </w:rPr>
        <w:t xml:space="preserve">; </w:t>
      </w:r>
    </w:p>
    <w:p w14:paraId="4CD8F6A6" w14:textId="77777777" w:rsidR="00464081" w:rsidRDefault="0061179C" w:rsidP="006F17B6">
      <w:pPr>
        <w:pStyle w:val="Default"/>
        <w:numPr>
          <w:ilvl w:val="0"/>
          <w:numId w:val="3"/>
        </w:numPr>
        <w:rPr>
          <w:sz w:val="16"/>
          <w:szCs w:val="16"/>
          <w:lang w:val="nl-NL"/>
        </w:rPr>
      </w:pPr>
      <w:proofErr w:type="spellStart"/>
      <w:r>
        <w:rPr>
          <w:sz w:val="16"/>
          <w:szCs w:val="16"/>
          <w:lang w:val="nl-NL"/>
        </w:rPr>
        <w:t>Attendering</w:t>
      </w:r>
      <w:proofErr w:type="spellEnd"/>
      <w:r>
        <w:rPr>
          <w:sz w:val="16"/>
          <w:szCs w:val="16"/>
          <w:lang w:val="nl-NL"/>
        </w:rPr>
        <w:t xml:space="preserve"> </w:t>
      </w:r>
      <w:r w:rsidR="0080762C">
        <w:rPr>
          <w:sz w:val="16"/>
          <w:szCs w:val="16"/>
          <w:lang w:val="nl-NL"/>
        </w:rPr>
        <w:t>met plaatsing afnemer indicatie;</w:t>
      </w:r>
    </w:p>
    <w:p w14:paraId="3A7B1E97" w14:textId="77777777" w:rsidR="006F17B6" w:rsidRDefault="006F17B6" w:rsidP="00A70E87">
      <w:pPr>
        <w:pStyle w:val="Default"/>
        <w:ind w:left="360"/>
        <w:rPr>
          <w:sz w:val="16"/>
          <w:szCs w:val="16"/>
          <w:lang w:val="nl-NL"/>
        </w:rPr>
      </w:pPr>
    </w:p>
    <w:p w14:paraId="205149FE" w14:textId="77777777" w:rsidR="00FB4758" w:rsidRDefault="00FB4758">
      <w:pPr>
        <w:pStyle w:val="Default"/>
        <w:rPr>
          <w:sz w:val="16"/>
          <w:szCs w:val="16"/>
          <w:lang w:val="nl-NL"/>
        </w:rPr>
      </w:pPr>
    </w:p>
    <w:p w14:paraId="69906585" w14:textId="77777777" w:rsidR="00FB4758" w:rsidRDefault="0061179C">
      <w:pPr>
        <w:pStyle w:val="Default"/>
        <w:rPr>
          <w:lang w:val="nl-NL"/>
        </w:rPr>
      </w:pPr>
      <w:r>
        <w:rPr>
          <w:b/>
          <w:bCs/>
          <w:sz w:val="16"/>
          <w:szCs w:val="16"/>
          <w:lang w:val="nl-NL"/>
        </w:rPr>
        <w:t>Bevraging</w:t>
      </w:r>
    </w:p>
    <w:p w14:paraId="63938DC2" w14:textId="77777777" w:rsidR="00FB4758" w:rsidRDefault="0061179C">
      <w:pPr>
        <w:pStyle w:val="Default"/>
        <w:rPr>
          <w:sz w:val="16"/>
          <w:szCs w:val="16"/>
          <w:lang w:val="nl-NL"/>
        </w:rPr>
      </w:pPr>
      <w:r>
        <w:rPr>
          <w:sz w:val="16"/>
          <w:szCs w:val="16"/>
          <w:lang w:val="nl-NL"/>
        </w:rPr>
        <w:t xml:space="preserve">De testuitvoering heeft betrekking gehad op de volgende services: </w:t>
      </w:r>
    </w:p>
    <w:p w14:paraId="2EB241A4" w14:textId="77777777" w:rsidR="00FB4758" w:rsidRDefault="00FB4758">
      <w:pPr>
        <w:pStyle w:val="Default"/>
        <w:rPr>
          <w:sz w:val="16"/>
          <w:szCs w:val="16"/>
          <w:lang w:val="nl-NL"/>
        </w:rPr>
      </w:pPr>
    </w:p>
    <w:p w14:paraId="078CF537" w14:textId="77777777" w:rsidR="00FB4758" w:rsidRDefault="0061179C">
      <w:pPr>
        <w:pStyle w:val="Default"/>
        <w:numPr>
          <w:ilvl w:val="0"/>
          <w:numId w:val="3"/>
        </w:numPr>
        <w:spacing w:after="35"/>
        <w:rPr>
          <w:sz w:val="16"/>
          <w:szCs w:val="16"/>
          <w:lang w:val="nl-NL"/>
        </w:rPr>
      </w:pPr>
      <w:r>
        <w:rPr>
          <w:sz w:val="16"/>
          <w:szCs w:val="16"/>
          <w:lang w:val="nl-NL"/>
        </w:rPr>
        <w:t xml:space="preserve">Geef details persoon; </w:t>
      </w:r>
    </w:p>
    <w:p w14:paraId="45A80124" w14:textId="77777777" w:rsidR="00FB4758" w:rsidRDefault="0061179C">
      <w:pPr>
        <w:pStyle w:val="Default"/>
        <w:numPr>
          <w:ilvl w:val="0"/>
          <w:numId w:val="3"/>
        </w:numPr>
        <w:spacing w:after="35"/>
        <w:rPr>
          <w:sz w:val="16"/>
          <w:szCs w:val="16"/>
          <w:lang w:val="nl-NL"/>
        </w:rPr>
      </w:pPr>
      <w:r>
        <w:rPr>
          <w:sz w:val="16"/>
          <w:szCs w:val="16"/>
          <w:lang w:val="nl-NL"/>
        </w:rPr>
        <w:t>Zoek persoon;</w:t>
      </w:r>
    </w:p>
    <w:p w14:paraId="5940AAD4" w14:textId="77777777" w:rsidR="00FB4758" w:rsidRDefault="0061179C">
      <w:pPr>
        <w:pStyle w:val="Default"/>
        <w:numPr>
          <w:ilvl w:val="0"/>
          <w:numId w:val="3"/>
        </w:numPr>
        <w:spacing w:after="35"/>
        <w:rPr>
          <w:sz w:val="16"/>
          <w:szCs w:val="16"/>
          <w:lang w:val="nl-NL"/>
        </w:rPr>
      </w:pPr>
      <w:r>
        <w:rPr>
          <w:sz w:val="16"/>
          <w:szCs w:val="16"/>
          <w:lang w:val="nl-NL"/>
        </w:rPr>
        <w:t>Zoek persoon op adresgegevens;</w:t>
      </w:r>
    </w:p>
    <w:p w14:paraId="20E65E4F" w14:textId="77777777" w:rsidR="00F50FBB" w:rsidRDefault="0061179C" w:rsidP="00F50FBB">
      <w:pPr>
        <w:pStyle w:val="Default"/>
        <w:numPr>
          <w:ilvl w:val="0"/>
          <w:numId w:val="3"/>
        </w:numPr>
        <w:spacing w:after="35"/>
      </w:pPr>
      <w:r>
        <w:rPr>
          <w:sz w:val="16"/>
          <w:szCs w:val="16"/>
          <w:lang w:val="nl-NL"/>
        </w:rPr>
        <w:t>Geef medebewoners (van persoon)</w:t>
      </w:r>
    </w:p>
    <w:p w14:paraId="40BCC7A1" w14:textId="77777777" w:rsidR="005331EC" w:rsidRPr="005331EC" w:rsidRDefault="005331EC" w:rsidP="001561F7">
      <w:pPr>
        <w:pStyle w:val="Default"/>
        <w:spacing w:after="35"/>
        <w:ind w:left="720"/>
      </w:pPr>
    </w:p>
    <w:p w14:paraId="2543378B" w14:textId="77777777" w:rsidR="00F50FBB" w:rsidRDefault="00A70E87" w:rsidP="00F50FBB">
      <w:pPr>
        <w:pStyle w:val="Default"/>
        <w:rPr>
          <w:b/>
          <w:bCs/>
          <w:sz w:val="16"/>
          <w:szCs w:val="16"/>
          <w:lang w:val="nl-NL"/>
        </w:rPr>
      </w:pPr>
      <w:r>
        <w:rPr>
          <w:b/>
          <w:bCs/>
          <w:sz w:val="16"/>
          <w:szCs w:val="16"/>
          <w:lang w:val="nl-NL"/>
        </w:rPr>
        <w:t>Vrij bericht</w:t>
      </w:r>
    </w:p>
    <w:p w14:paraId="1EB690FC" w14:textId="77777777" w:rsidR="00A70E87" w:rsidRDefault="00A70E87" w:rsidP="00A70E87">
      <w:pPr>
        <w:pStyle w:val="Default"/>
        <w:rPr>
          <w:sz w:val="16"/>
          <w:szCs w:val="16"/>
          <w:lang w:val="nl-NL"/>
        </w:rPr>
      </w:pPr>
      <w:r>
        <w:rPr>
          <w:sz w:val="16"/>
          <w:szCs w:val="16"/>
          <w:lang w:val="nl-NL"/>
        </w:rPr>
        <w:t xml:space="preserve">De testuitvoering heeft betrekking gehad op de volgende services: </w:t>
      </w:r>
    </w:p>
    <w:p w14:paraId="5CE4E3F2" w14:textId="77777777" w:rsidR="00A70E87" w:rsidRDefault="00A70E87" w:rsidP="00A70E87">
      <w:pPr>
        <w:pStyle w:val="Default"/>
        <w:numPr>
          <w:ilvl w:val="0"/>
          <w:numId w:val="3"/>
        </w:numPr>
        <w:rPr>
          <w:sz w:val="16"/>
          <w:szCs w:val="16"/>
          <w:lang w:val="nl-NL"/>
        </w:rPr>
      </w:pPr>
      <w:r>
        <w:rPr>
          <w:sz w:val="16"/>
          <w:szCs w:val="16"/>
          <w:lang w:val="nl-NL"/>
        </w:rPr>
        <w:t>Afhandelen vrij bericht</w:t>
      </w:r>
    </w:p>
    <w:p w14:paraId="540990EE" w14:textId="77777777" w:rsidR="00A70E87" w:rsidRPr="006F17B6" w:rsidRDefault="00A70E87" w:rsidP="00F50FBB">
      <w:pPr>
        <w:pStyle w:val="Default"/>
        <w:rPr>
          <w:b/>
          <w:bCs/>
          <w:sz w:val="16"/>
          <w:szCs w:val="16"/>
          <w:lang w:val="nl-NL"/>
        </w:rPr>
      </w:pPr>
    </w:p>
    <w:p w14:paraId="0E09E862" w14:textId="77777777" w:rsidR="00B714E5" w:rsidRDefault="00A70E87" w:rsidP="00B714E5">
      <w:pPr>
        <w:pStyle w:val="Default"/>
        <w:spacing w:after="35"/>
        <w:rPr>
          <w:rFonts w:cs="Times New Roman"/>
          <w:color w:val="00000A"/>
          <w:sz w:val="16"/>
          <w:lang w:val="nl-NL" w:eastAsia="nl-NL"/>
        </w:rPr>
      </w:pPr>
      <w:r w:rsidRPr="00A70E87">
        <w:rPr>
          <w:rFonts w:cs="Times New Roman"/>
          <w:color w:val="00000A"/>
          <w:sz w:val="16"/>
          <w:lang w:val="nl-NL" w:eastAsia="nl-NL"/>
        </w:rPr>
        <w:t>Het Vrije Bericht</w:t>
      </w:r>
      <w:r w:rsidRPr="00A70E87">
        <w:rPr>
          <w:rFonts w:cs="Times New Roman"/>
          <w:i/>
          <w:color w:val="00000A"/>
          <w:sz w:val="16"/>
          <w:lang w:val="nl-NL" w:eastAsia="nl-NL"/>
        </w:rPr>
        <w:t xml:space="preserve"> </w:t>
      </w:r>
      <w:r w:rsidRPr="00A70E87">
        <w:rPr>
          <w:rFonts w:cs="Times New Roman"/>
          <w:color w:val="00000A"/>
          <w:sz w:val="16"/>
          <w:lang w:val="nl-NL" w:eastAsia="nl-NL"/>
        </w:rPr>
        <w:t xml:space="preserve">biedt een mogelijkheid van onderlinge digitale communicatie tussen de partijen die op het BRP- of GBA-stelsel zijn aangesloten. Dit zijn de BRP afnemers, BRP </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de BRP beheerder en BRP afnemers/</w:t>
      </w:r>
      <w:proofErr w:type="spellStart"/>
      <w:r w:rsidRPr="00A70E87">
        <w:rPr>
          <w:rFonts w:cs="Times New Roman"/>
          <w:color w:val="00000A"/>
          <w:sz w:val="16"/>
          <w:lang w:val="nl-NL" w:eastAsia="nl-NL"/>
        </w:rPr>
        <w:t>bijhouders</w:t>
      </w:r>
      <w:proofErr w:type="spellEnd"/>
      <w:r w:rsidRPr="00A70E87">
        <w:rPr>
          <w:rFonts w:cs="Times New Roman"/>
          <w:color w:val="00000A"/>
          <w:sz w:val="16"/>
          <w:lang w:val="nl-NL" w:eastAsia="nl-NL"/>
        </w:rPr>
        <w:t xml:space="preserve"> die (nog) op het GBA-stelsel zijn aangesloten. Ook partijen in het BRP-stelsel die zelf geen leveringsautorisatie hebben, zoals bewerkers, kunnen op het vrije bericht aansluiten</w:t>
      </w:r>
    </w:p>
    <w:p w14:paraId="2D24BCFD" w14:textId="77777777" w:rsidR="00A70E87" w:rsidRDefault="00A70E87" w:rsidP="00B714E5">
      <w:pPr>
        <w:pStyle w:val="Default"/>
        <w:spacing w:after="35"/>
        <w:rPr>
          <w:sz w:val="16"/>
          <w:szCs w:val="16"/>
          <w:lang w:val="nl-NL"/>
        </w:rPr>
      </w:pPr>
    </w:p>
    <w:p w14:paraId="7572F107" w14:textId="77777777" w:rsidR="00FB4758" w:rsidRDefault="00B714E5" w:rsidP="00B714E5">
      <w:pPr>
        <w:pStyle w:val="Default"/>
        <w:spacing w:after="35"/>
        <w:rPr>
          <w:sz w:val="16"/>
          <w:szCs w:val="16"/>
          <w:lang w:val="nl-NL"/>
        </w:rPr>
      </w:pPr>
      <w:r w:rsidRPr="00B714E5">
        <w:rPr>
          <w:b/>
          <w:sz w:val="16"/>
          <w:szCs w:val="16"/>
          <w:lang w:val="nl-NL"/>
        </w:rPr>
        <w:t>Expressie-taal</w:t>
      </w:r>
    </w:p>
    <w:p w14:paraId="55957F72" w14:textId="263D1157" w:rsidR="00F012D1" w:rsidRDefault="0061179C" w:rsidP="006E1EDC">
      <w:pPr>
        <w:pStyle w:val="Default"/>
        <w:rPr>
          <w:sz w:val="16"/>
          <w:szCs w:val="16"/>
          <w:lang w:val="nl-NL"/>
        </w:rPr>
      </w:pPr>
      <w:r>
        <w:rPr>
          <w:sz w:val="16"/>
          <w:szCs w:val="16"/>
          <w:lang w:val="nl-NL"/>
        </w:rPr>
        <w:t>Naast bovengenoemde diensten zijn ook de aanpassingen rondom de expressie-taal getest.</w:t>
      </w:r>
      <w:r w:rsidR="00B714E5">
        <w:rPr>
          <w:sz w:val="16"/>
          <w:szCs w:val="16"/>
          <w:lang w:val="nl-NL"/>
        </w:rPr>
        <w:t xml:space="preserve"> Zowel </w:t>
      </w:r>
      <w:r w:rsidR="00EB59C0">
        <w:rPr>
          <w:sz w:val="16"/>
          <w:szCs w:val="16"/>
          <w:lang w:val="nl-NL"/>
        </w:rPr>
        <w:t>in</w:t>
      </w:r>
      <w:r w:rsidR="00B714E5">
        <w:rPr>
          <w:sz w:val="16"/>
          <w:szCs w:val="16"/>
          <w:lang w:val="nl-NL"/>
        </w:rPr>
        <w:t xml:space="preserve"> unit-test</w:t>
      </w:r>
      <w:r w:rsidR="00EB59C0">
        <w:rPr>
          <w:sz w:val="16"/>
          <w:szCs w:val="16"/>
          <w:lang w:val="nl-NL"/>
        </w:rPr>
        <w:t>s</w:t>
      </w:r>
      <w:r w:rsidR="00B714E5">
        <w:rPr>
          <w:sz w:val="16"/>
          <w:szCs w:val="16"/>
          <w:lang w:val="nl-NL"/>
        </w:rPr>
        <w:t xml:space="preserve"> als integratietest</w:t>
      </w:r>
      <w:r w:rsidR="00EB59C0">
        <w:rPr>
          <w:sz w:val="16"/>
          <w:szCs w:val="16"/>
          <w:lang w:val="nl-NL"/>
        </w:rPr>
        <w:t>s</w:t>
      </w:r>
      <w:r w:rsidR="00B714E5">
        <w:rPr>
          <w:sz w:val="16"/>
          <w:szCs w:val="16"/>
          <w:lang w:val="nl-NL"/>
        </w:rPr>
        <w:t xml:space="preserve"> zijn steekproefsgewijs testen uitgevoerd op de functies</w:t>
      </w:r>
      <w:r w:rsidR="002B66F1">
        <w:rPr>
          <w:sz w:val="16"/>
          <w:szCs w:val="16"/>
          <w:lang w:val="nl-NL"/>
        </w:rPr>
        <w:t xml:space="preserve"> en de genoemde vergelijkingen</w:t>
      </w:r>
      <w:r w:rsidR="00B714E5">
        <w:rPr>
          <w:sz w:val="16"/>
          <w:szCs w:val="16"/>
          <w:lang w:val="nl-NL"/>
        </w:rPr>
        <w:t xml:space="preserve"> en</w:t>
      </w:r>
      <w:r w:rsidR="00EB59C0">
        <w:rPr>
          <w:sz w:val="16"/>
          <w:szCs w:val="16"/>
          <w:lang w:val="nl-NL"/>
        </w:rPr>
        <w:t xml:space="preserve"> de</w:t>
      </w:r>
      <w:r w:rsidR="00B714E5">
        <w:rPr>
          <w:sz w:val="16"/>
          <w:szCs w:val="16"/>
          <w:lang w:val="nl-NL"/>
        </w:rPr>
        <w:t xml:space="preserve"> werking hiervan.</w:t>
      </w:r>
      <w:r w:rsidR="006E1EDC">
        <w:rPr>
          <w:sz w:val="16"/>
          <w:szCs w:val="16"/>
          <w:lang w:val="nl-NL"/>
        </w:rPr>
        <w:t xml:space="preserve"> De testbasis van deze testen is het document ASP-Expressietaal.pdf versie 1.1.</w:t>
      </w:r>
    </w:p>
    <w:p w14:paraId="63471373" w14:textId="77777777" w:rsidR="00FB4758" w:rsidRPr="002B66F1" w:rsidRDefault="00F012D1" w:rsidP="006E1EDC">
      <w:pPr>
        <w:pStyle w:val="Default"/>
        <w:rPr>
          <w:sz w:val="16"/>
          <w:szCs w:val="16"/>
          <w:lang w:val="nl-NL"/>
        </w:rPr>
      </w:pPr>
      <w:r w:rsidRPr="002B66F1">
        <w:rPr>
          <w:sz w:val="16"/>
          <w:szCs w:val="16"/>
          <w:lang w:val="nl-NL"/>
        </w:rPr>
        <w:t xml:space="preserve">Locatie: </w:t>
      </w:r>
      <w:r w:rsidRPr="002B66F1">
        <w:rPr>
          <w:color w:val="363F44"/>
          <w:sz w:val="16"/>
          <w:szCs w:val="16"/>
          <w:lang w:val="nl-NL"/>
        </w:rPr>
        <w:t>www.modernodam.nl/svn/brp-release/trunk/IV%20Release/02%20Algemeen/Functioneel/03%20Aspectbeschrijvingen/ASP-Expressietaal.pdf</w:t>
      </w:r>
    </w:p>
    <w:p w14:paraId="38C21737" w14:textId="77777777" w:rsidR="00FB4758" w:rsidRDefault="00FB4758">
      <w:pPr>
        <w:pStyle w:val="Default"/>
        <w:rPr>
          <w:b/>
          <w:bCs/>
          <w:sz w:val="16"/>
          <w:szCs w:val="16"/>
          <w:lang w:val="nl-NL"/>
        </w:rPr>
      </w:pPr>
    </w:p>
    <w:p w14:paraId="09017D2A" w14:textId="77777777" w:rsidR="00FB4758" w:rsidRDefault="0061179C">
      <w:pPr>
        <w:pStyle w:val="Default"/>
        <w:rPr>
          <w:b/>
          <w:bCs/>
          <w:sz w:val="16"/>
          <w:szCs w:val="16"/>
          <w:lang w:val="nl-NL"/>
        </w:rPr>
      </w:pPr>
      <w:r w:rsidRPr="006E1EDC">
        <w:rPr>
          <w:lang w:val="nl-NL"/>
        </w:rPr>
        <w:br w:type="page"/>
      </w:r>
    </w:p>
    <w:p w14:paraId="02A308BE" w14:textId="77777777" w:rsidR="00F43EEF" w:rsidRDefault="00F43EEF" w:rsidP="00F43EEF">
      <w:pPr>
        <w:pStyle w:val="Default"/>
        <w:rPr>
          <w:b/>
          <w:bCs/>
          <w:sz w:val="16"/>
          <w:szCs w:val="16"/>
          <w:lang w:val="nl-NL"/>
        </w:rPr>
      </w:pPr>
      <w:r>
        <w:rPr>
          <w:b/>
          <w:bCs/>
          <w:sz w:val="16"/>
          <w:szCs w:val="16"/>
          <w:lang w:val="nl-NL"/>
        </w:rPr>
        <w:lastRenderedPageBreak/>
        <w:t>Beheer Selecties</w:t>
      </w:r>
    </w:p>
    <w:p w14:paraId="439319AB" w14:textId="77777777" w:rsidR="00F43EEF" w:rsidRDefault="00F43EEF" w:rsidP="00F43EEF">
      <w:pPr>
        <w:pStyle w:val="Geenafstand"/>
        <w:tabs>
          <w:tab w:val="left" w:pos="1133"/>
        </w:tabs>
      </w:pPr>
      <w:r>
        <w:t xml:space="preserve">Voor het beheren van selecties is een nieuwe applicatie gemaakt in Angular2. In de </w:t>
      </w:r>
      <w:proofErr w:type="spellStart"/>
      <w:r>
        <w:t>usecases</w:t>
      </w:r>
      <w:proofErr w:type="spellEnd"/>
      <w:r>
        <w:t xml:space="preserve"> wordt de flow voor de gebruiker uitgeschreven, hiervoor zijn testvoorwaarden gemaakt die niet aan regels gekoppeld zijn maar aan de desbetreffende </w:t>
      </w:r>
      <w:proofErr w:type="spellStart"/>
      <w:r>
        <w:t>usecase</w:t>
      </w:r>
      <w:proofErr w:type="spellEnd"/>
      <w:r>
        <w:t xml:space="preserve"> deze zijn terug te vinden in het BMR.</w:t>
      </w:r>
    </w:p>
    <w:p w14:paraId="7D4C9B3F" w14:textId="77777777" w:rsidR="00F43EEF" w:rsidRDefault="00F43EEF" w:rsidP="00F43EEF">
      <w:pPr>
        <w:pStyle w:val="Geenafstand"/>
      </w:pPr>
    </w:p>
    <w:p w14:paraId="7EECC6D4" w14:textId="77777777" w:rsidR="00F43EEF" w:rsidRDefault="00F43EEF" w:rsidP="00F43EEF">
      <w:pPr>
        <w:pStyle w:val="Geenafstand"/>
      </w:pPr>
      <w:r>
        <w:t xml:space="preserve">Variatie in de testen worden getest in de API testen, hierin wordt de variatie getest en in de end2end testen wordt d.m.v. Selenium </w:t>
      </w:r>
      <w:proofErr w:type="spellStart"/>
      <w:r>
        <w:t>Webdriver</w:t>
      </w:r>
      <w:proofErr w:type="spellEnd"/>
      <w:r>
        <w:t xml:space="preserve"> de User Interface getest zodat geverifieerd wordt dat alle data correct getoond wordt in de componenten.</w:t>
      </w:r>
    </w:p>
    <w:p w14:paraId="5C94B876" w14:textId="77777777" w:rsidR="00F43EEF" w:rsidRDefault="00F43EEF" w:rsidP="00F43EEF">
      <w:pPr>
        <w:pStyle w:val="Geenafstand"/>
        <w:rPr>
          <w:u w:val="single"/>
        </w:rPr>
      </w:pPr>
    </w:p>
    <w:p w14:paraId="50757409" w14:textId="77777777" w:rsidR="00F43EEF" w:rsidRPr="001F5FAD" w:rsidRDefault="00F43EEF" w:rsidP="00F43EEF">
      <w:pPr>
        <w:pStyle w:val="Geenafstand"/>
        <w:rPr>
          <w:u w:val="single"/>
        </w:rPr>
      </w:pPr>
      <w:r>
        <w:rPr>
          <w:u w:val="single"/>
        </w:rPr>
        <w:t xml:space="preserve">Handmatig </w:t>
      </w:r>
      <w:r w:rsidRPr="001F5FAD">
        <w:rPr>
          <w:u w:val="single"/>
        </w:rPr>
        <w:t xml:space="preserve">Inspectie </w:t>
      </w:r>
      <w:r>
        <w:rPr>
          <w:u w:val="single"/>
        </w:rPr>
        <w:t>per pagina</w:t>
      </w:r>
    </w:p>
    <w:p w14:paraId="44F1700F" w14:textId="77777777" w:rsidR="00F43EEF" w:rsidRDefault="00F43EEF" w:rsidP="00F43EEF">
      <w:pPr>
        <w:pStyle w:val="Geenafstand"/>
      </w:pPr>
      <w:r>
        <w:t>Paginering, sortering, en correct design van de gebruikte componenten.</w:t>
      </w:r>
    </w:p>
    <w:p w14:paraId="7D64D3C6" w14:textId="77777777" w:rsidR="00F43EEF" w:rsidRDefault="00F43EEF" w:rsidP="00F43EEF">
      <w:pPr>
        <w:pStyle w:val="Geenafstand"/>
      </w:pPr>
      <w:r>
        <w:t>Er moet nog een guideline worden gemaakt voor het consistent gebruiken van de componenten in Angular2.</w:t>
      </w:r>
    </w:p>
    <w:p w14:paraId="6B255247" w14:textId="20C3ADCE" w:rsidR="00F43EEF" w:rsidRDefault="00F43EEF">
      <w:pPr>
        <w:pStyle w:val="Default"/>
        <w:rPr>
          <w:b/>
          <w:bCs/>
          <w:sz w:val="16"/>
          <w:szCs w:val="16"/>
          <w:lang w:val="nl-NL"/>
        </w:rPr>
      </w:pPr>
      <w:bookmarkStart w:id="91" w:name="_GoBack"/>
      <w:bookmarkEnd w:id="91"/>
    </w:p>
    <w:p w14:paraId="0DEF897E" w14:textId="77777777" w:rsidR="00F43EEF" w:rsidRDefault="00F43EEF">
      <w:pPr>
        <w:pStyle w:val="Default"/>
        <w:rPr>
          <w:b/>
          <w:bCs/>
          <w:sz w:val="16"/>
          <w:szCs w:val="16"/>
          <w:lang w:val="nl-NL"/>
        </w:rPr>
      </w:pPr>
    </w:p>
    <w:p w14:paraId="192B621E" w14:textId="72D18697" w:rsidR="00FB4758" w:rsidRPr="006E1EDC" w:rsidRDefault="0061179C">
      <w:pPr>
        <w:pStyle w:val="Default"/>
        <w:rPr>
          <w:lang w:val="nl-NL"/>
        </w:rPr>
      </w:pPr>
      <w:proofErr w:type="spellStart"/>
      <w:r>
        <w:rPr>
          <w:b/>
          <w:bCs/>
          <w:sz w:val="16"/>
          <w:szCs w:val="16"/>
          <w:lang w:val="nl-NL"/>
        </w:rPr>
        <w:t>Bijhouding</w:t>
      </w:r>
      <w:proofErr w:type="spellEnd"/>
      <w:r>
        <w:rPr>
          <w:b/>
          <w:bCs/>
          <w:sz w:val="16"/>
          <w:szCs w:val="16"/>
          <w:lang w:val="nl-NL"/>
        </w:rPr>
        <w:t xml:space="preserve"> </w:t>
      </w:r>
    </w:p>
    <w:p w14:paraId="305FD2AB" w14:textId="77777777" w:rsidR="00FB4758" w:rsidRDefault="0061179C">
      <w:pPr>
        <w:pStyle w:val="Default"/>
        <w:rPr>
          <w:sz w:val="16"/>
          <w:szCs w:val="16"/>
          <w:lang w:val="nl-NL"/>
        </w:rPr>
      </w:pPr>
      <w:r>
        <w:rPr>
          <w:sz w:val="16"/>
          <w:szCs w:val="16"/>
          <w:lang w:val="nl-NL"/>
        </w:rPr>
        <w:t>De testuitvoering heeft betrekking gehad op de volgende handeling, acties en onderwerpen:</w:t>
      </w:r>
    </w:p>
    <w:p w14:paraId="6721C5AE" w14:textId="77777777" w:rsidR="00FB4758" w:rsidRPr="00A63570" w:rsidRDefault="00FB4758">
      <w:pPr>
        <w:pStyle w:val="Default"/>
        <w:spacing w:after="35"/>
        <w:rPr>
          <w:lang w:val="nl-NL"/>
        </w:rPr>
      </w:pPr>
    </w:p>
    <w:tbl>
      <w:tblPr>
        <w:tblStyle w:val="Lichtelijst-accent3"/>
        <w:tblW w:w="8222" w:type="dxa"/>
        <w:tblInd w:w="-719" w:type="dxa"/>
        <w:tblCellMar>
          <w:top w:w="55" w:type="dxa"/>
          <w:bottom w:w="55" w:type="dxa"/>
          <w:right w:w="55" w:type="dxa"/>
        </w:tblCellMar>
        <w:tblLook w:val="01E0" w:firstRow="1" w:lastRow="1" w:firstColumn="1" w:lastColumn="1" w:noHBand="0" w:noVBand="0"/>
      </w:tblPr>
      <w:tblGrid>
        <w:gridCol w:w="3265"/>
        <w:gridCol w:w="2203"/>
        <w:gridCol w:w="2754"/>
      </w:tblGrid>
      <w:tr w:rsidR="00AE78D3" w14:paraId="0AF09E06" w14:textId="77777777" w:rsidTr="00C45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shd w:val="clear" w:color="auto" w:fill="F2F2F2" w:themeFill="background1" w:themeFillShade="F2"/>
            <w:tcMar>
              <w:top w:w="55" w:type="dxa"/>
              <w:left w:w="15" w:type="dxa"/>
              <w:bottom w:w="55" w:type="dxa"/>
              <w:right w:w="55" w:type="dxa"/>
            </w:tcMar>
            <w:vAlign w:val="bottom"/>
            <w:hideMark/>
          </w:tcPr>
          <w:p w14:paraId="15A9A311" w14:textId="77777777" w:rsidR="00147E28" w:rsidRDefault="00147E28"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Administratieve handeling / onderwerp</w:t>
            </w:r>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shd w:val="clear" w:color="auto" w:fill="F2F2F2" w:themeFill="background1" w:themeFillShade="F2"/>
            <w:tcMar>
              <w:top w:w="55" w:type="dxa"/>
              <w:left w:w="15" w:type="dxa"/>
              <w:bottom w:w="55" w:type="dxa"/>
              <w:right w:w="55" w:type="dxa"/>
            </w:tcMar>
            <w:vAlign w:val="bottom"/>
            <w:hideMark/>
          </w:tcPr>
          <w:p w14:paraId="27E18A82" w14:textId="77777777" w:rsidR="00147E28" w:rsidRDefault="00147E28"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Hoofdactie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shd w:val="clear" w:color="auto" w:fill="F2F2F2" w:themeFill="background1" w:themeFillShade="F2"/>
            <w:tcMar>
              <w:top w:w="55" w:type="dxa"/>
              <w:left w:w="15" w:type="dxa"/>
              <w:bottom w:w="55" w:type="dxa"/>
              <w:right w:w="55" w:type="dxa"/>
            </w:tcMar>
            <w:vAlign w:val="bottom"/>
            <w:hideMark/>
          </w:tcPr>
          <w:p w14:paraId="128B7412" w14:textId="77777777" w:rsidR="00147E28" w:rsidRDefault="00147E28"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Nevenactie</w:t>
            </w:r>
          </w:p>
        </w:tc>
      </w:tr>
      <w:tr w:rsidR="00147E28" w14:paraId="627D377C"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4BEB0A98"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Voltrekking Huwelijk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3024ED3" w14:textId="77777777" w:rsidR="00147E28" w:rsidRDefault="00147E28" w:rsidP="004252CF">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5A96B3D1"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240C9D0A" w14:textId="77777777" w:rsidTr="004252CF">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8C672B9" w14:textId="77777777" w:rsidR="00147E28" w:rsidRPr="00071D55" w:rsidRDefault="00147E28" w:rsidP="004252CF">
            <w:pPr>
              <w:spacing w:after="0" w:line="240" w:lineRule="auto"/>
              <w:rPr>
                <w:rFonts w:eastAsiaTheme="minorEastAsia" w:cstheme="minorBidi"/>
                <w:b w:val="0"/>
                <w:rPrChange w:id="92"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02C2BE0"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nil"/>
              <w:left w:val="single" w:sz="8" w:space="0" w:color="00000A"/>
              <w:bottom w:val="single" w:sz="8" w:space="0" w:color="00000A"/>
              <w:right w:val="single" w:sz="8" w:space="0" w:color="00000A"/>
            </w:tcBorders>
            <w:tcMar>
              <w:top w:w="55" w:type="dxa"/>
              <w:left w:w="15" w:type="dxa"/>
              <w:bottom w:w="55" w:type="dxa"/>
              <w:right w:w="55" w:type="dxa"/>
            </w:tcMar>
            <w:hideMark/>
          </w:tcPr>
          <w:p w14:paraId="699C1633" w14:textId="77777777" w:rsidR="00147E28" w:rsidRDefault="00147E28" w:rsidP="004252CF">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693E7652"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2F13B70"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GBA - Voltrekking Huwelijk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4B81F102" w14:textId="77777777" w:rsidR="00147E28" w:rsidRDefault="00147E28" w:rsidP="004252CF">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5307B1D7"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3FB9AB65" w14:textId="77777777" w:rsidTr="004252CF">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1C4E133D" w14:textId="77777777" w:rsidR="00147E28" w:rsidRPr="00071D55" w:rsidRDefault="00147E28" w:rsidP="004252CF">
            <w:pPr>
              <w:spacing w:after="0" w:line="240" w:lineRule="auto"/>
              <w:rPr>
                <w:rFonts w:eastAsiaTheme="minorEastAsia" w:cstheme="minorBidi"/>
                <w:b w:val="0"/>
                <w:rPrChange w:id="93"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A44D0C4"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nil"/>
              <w:left w:val="single" w:sz="8" w:space="0" w:color="00000A"/>
              <w:bottom w:val="single" w:sz="8" w:space="0" w:color="00000A"/>
              <w:right w:val="single" w:sz="8" w:space="0" w:color="00000A"/>
            </w:tcBorders>
            <w:tcMar>
              <w:top w:w="55" w:type="dxa"/>
              <w:left w:w="15" w:type="dxa"/>
              <w:bottom w:w="55" w:type="dxa"/>
              <w:right w:w="55" w:type="dxa"/>
            </w:tcMar>
            <w:hideMark/>
          </w:tcPr>
          <w:p w14:paraId="3D09E597" w14:textId="77777777" w:rsidR="00147E28" w:rsidRDefault="00147E28" w:rsidP="004252CF">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3FBABB8B"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0F11DDA"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Aangaan geregistreerd partnerschap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4D131E12" w14:textId="77777777" w:rsidR="00147E28" w:rsidRDefault="00147E28" w:rsidP="004252CF">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1756543"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0B6E6820" w14:textId="77777777" w:rsidTr="004252CF">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9B9953D" w14:textId="77777777" w:rsidR="00147E28" w:rsidRPr="00071D55" w:rsidRDefault="00147E28" w:rsidP="004252CF">
            <w:pPr>
              <w:spacing w:after="0" w:line="240" w:lineRule="auto"/>
              <w:rPr>
                <w:rFonts w:eastAsiaTheme="minorEastAsia" w:cstheme="minorBidi"/>
                <w:b w:val="0"/>
                <w:rPrChange w:id="94"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5F9F4BE1"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nil"/>
              <w:left w:val="single" w:sz="8" w:space="0" w:color="00000A"/>
              <w:bottom w:val="single" w:sz="8" w:space="0" w:color="00000A"/>
              <w:right w:val="single" w:sz="8" w:space="0" w:color="00000A"/>
            </w:tcBorders>
            <w:tcMar>
              <w:top w:w="55" w:type="dxa"/>
              <w:left w:w="15" w:type="dxa"/>
              <w:bottom w:w="55" w:type="dxa"/>
              <w:right w:w="55" w:type="dxa"/>
            </w:tcMar>
            <w:hideMark/>
          </w:tcPr>
          <w:p w14:paraId="7D2EE75A" w14:textId="77777777" w:rsidR="00147E28" w:rsidRDefault="00147E28" w:rsidP="004252CF">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7B7FD1FB"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259D53FE"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Beëindiging geregistreerd partnerschap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FABEBE0" w14:textId="77777777" w:rsidR="00147E28" w:rsidRDefault="00147E28" w:rsidP="004252CF">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2184B77C"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0C998114" w14:textId="77777777" w:rsidTr="004252CF">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1A78464" w14:textId="77777777" w:rsidR="00147E28" w:rsidRPr="00071D55" w:rsidRDefault="00147E28" w:rsidP="004252CF">
            <w:pPr>
              <w:spacing w:after="0" w:line="240" w:lineRule="auto"/>
              <w:rPr>
                <w:rFonts w:eastAsiaTheme="minorEastAsia" w:cstheme="minorBidi"/>
                <w:b w:val="0"/>
                <w:rPrChange w:id="95"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428ED40F"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nil"/>
              <w:left w:val="single" w:sz="8" w:space="0" w:color="00000A"/>
              <w:bottom w:val="single" w:sz="8" w:space="0" w:color="00000A"/>
              <w:right w:val="single" w:sz="8" w:space="0" w:color="00000A"/>
            </w:tcBorders>
            <w:tcMar>
              <w:top w:w="55" w:type="dxa"/>
              <w:left w:w="15" w:type="dxa"/>
              <w:bottom w:w="55" w:type="dxa"/>
              <w:right w:w="55" w:type="dxa"/>
            </w:tcMar>
            <w:hideMark/>
          </w:tcPr>
          <w:p w14:paraId="7C6A144B" w14:textId="77777777" w:rsidR="00147E28" w:rsidRDefault="00147E28" w:rsidP="004252CF">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42166DE3"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77F98B3E"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 xml:space="preserve">Maak </w:t>
            </w:r>
            <w:proofErr w:type="spellStart"/>
            <w:r w:rsidRPr="00071D55">
              <w:rPr>
                <w:rFonts w:eastAsiaTheme="minorEastAsia" w:cstheme="minorBidi"/>
                <w:b w:val="0"/>
                <w:color w:val="00000A"/>
                <w:sz w:val="16"/>
                <w:lang w:val="nl-NL" w:eastAsia="nl-NL"/>
              </w:rPr>
              <w:t>bijhoudingsplan</w:t>
            </w:r>
            <w:proofErr w:type="spellEnd"/>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B5FC575" w14:textId="77777777" w:rsidR="00147E28" w:rsidRDefault="00147E28" w:rsidP="004252CF">
            <w:pPr>
              <w:rPr>
                <w:lang w:val="en-GB" w:eastAsia="en-GB"/>
              </w:rPr>
            </w:pPr>
            <w:r>
              <w:rPr>
                <w:rFonts w:eastAsiaTheme="minorEastAsia" w:cstheme="minorBidi"/>
                <w:lang w:val="en-GB" w:eastAsia="en-GB"/>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6426DDC3" w14:textId="77777777" w:rsidR="00147E28" w:rsidRDefault="00147E28" w:rsidP="004252CF">
            <w:pPr>
              <w:rPr>
                <w:lang w:val="en-GB" w:eastAsia="en-GB"/>
              </w:rPr>
            </w:pPr>
            <w:r>
              <w:rPr>
                <w:rFonts w:eastAsiaTheme="minorEastAsia" w:cstheme="minorBidi"/>
                <w:b w:val="0"/>
                <w:lang w:val="en-GB" w:eastAsia="en-GB"/>
              </w:rPr>
              <w:t>n.v.t.</w:t>
            </w:r>
          </w:p>
        </w:tc>
      </w:tr>
      <w:tr w:rsidR="00405E22" w14:paraId="7AE4986A" w14:textId="77777777" w:rsidTr="004252CF">
        <w:tc>
          <w:tcPr>
            <w:cnfStyle w:val="001000000000" w:firstRow="0" w:lastRow="0" w:firstColumn="1" w:lastColumn="0" w:oddVBand="0" w:evenVBand="0" w:oddHBand="0" w:evenHBand="0" w:firstRowFirstColumn="0" w:firstRowLastColumn="0" w:lastRowFirstColumn="0" w:lastRowLastColumn="0"/>
            <w:tcW w:w="3265" w:type="dxa"/>
            <w:tcBorders>
              <w:top w:val="nil"/>
              <w:left w:val="single" w:sz="8" w:space="0" w:color="00000A"/>
              <w:bottom w:val="single" w:sz="8" w:space="0" w:color="00000A"/>
              <w:right w:val="nil"/>
            </w:tcBorders>
            <w:tcMar>
              <w:top w:w="55" w:type="dxa"/>
              <w:left w:w="15" w:type="dxa"/>
              <w:bottom w:w="55" w:type="dxa"/>
              <w:right w:w="55" w:type="dxa"/>
            </w:tcMar>
            <w:hideMark/>
          </w:tcPr>
          <w:p w14:paraId="71827474" w14:textId="77777777" w:rsidR="00147E28" w:rsidRPr="00071D55" w:rsidRDefault="00147E28" w:rsidP="004252CF">
            <w:pPr>
              <w:pStyle w:val="Default"/>
              <w:widowControl w:val="0"/>
              <w:spacing w:after="35"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 xml:space="preserve">Maak </w:t>
            </w:r>
            <w:proofErr w:type="spellStart"/>
            <w:r w:rsidRPr="00071D55">
              <w:rPr>
                <w:rFonts w:eastAsiaTheme="minorEastAsia" w:cstheme="minorBidi"/>
                <w:b w:val="0"/>
                <w:color w:val="00000A"/>
                <w:sz w:val="16"/>
                <w:lang w:val="nl-NL" w:eastAsia="nl-NL"/>
              </w:rPr>
              <w:t>bijhoudingsnotificatie</w:t>
            </w:r>
            <w:proofErr w:type="spellEnd"/>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4BA81EC" w14:textId="77777777" w:rsidR="00147E28" w:rsidRDefault="00147E28" w:rsidP="004252CF">
            <w:pPr>
              <w:rPr>
                <w:lang w:val="en-GB" w:eastAsia="en-GB"/>
              </w:rPr>
            </w:pPr>
            <w:r>
              <w:rPr>
                <w:rFonts w:eastAsiaTheme="minorEastAsia" w:cstheme="minorBidi"/>
                <w:lang w:val="en-GB" w:eastAsia="en-GB"/>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nil"/>
              <w:left w:val="single" w:sz="8" w:space="0" w:color="00000A"/>
              <w:bottom w:val="single" w:sz="8" w:space="0" w:color="00000A"/>
              <w:right w:val="single" w:sz="8" w:space="0" w:color="00000A"/>
            </w:tcBorders>
            <w:tcMar>
              <w:top w:w="55" w:type="dxa"/>
              <w:left w:w="15" w:type="dxa"/>
              <w:bottom w:w="55" w:type="dxa"/>
              <w:right w:w="55" w:type="dxa"/>
            </w:tcMar>
            <w:hideMark/>
          </w:tcPr>
          <w:p w14:paraId="72171745" w14:textId="77777777" w:rsidR="00147E28" w:rsidRDefault="00147E28" w:rsidP="004252CF">
            <w:pPr>
              <w:rPr>
                <w:lang w:val="en-GB" w:eastAsia="en-GB"/>
              </w:rPr>
            </w:pPr>
            <w:r>
              <w:rPr>
                <w:rFonts w:eastAsiaTheme="minorEastAsia" w:cstheme="minorBidi"/>
                <w:b w:val="0"/>
                <w:lang w:val="en-GB" w:eastAsia="en-GB"/>
              </w:rPr>
              <w:t>n.v.t.</w:t>
            </w:r>
          </w:p>
        </w:tc>
      </w:tr>
      <w:tr w:rsidR="00147E28" w14:paraId="62006805"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2EB81F82"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 xml:space="preserve">Maak </w:t>
            </w:r>
            <w:proofErr w:type="spellStart"/>
            <w:r w:rsidRPr="00071D55">
              <w:rPr>
                <w:rFonts w:eastAsiaTheme="minorEastAsia" w:cstheme="minorBidi"/>
                <w:b w:val="0"/>
                <w:color w:val="00000A"/>
                <w:sz w:val="16"/>
                <w:lang w:val="nl-NL" w:eastAsia="nl-NL"/>
              </w:rPr>
              <w:t>bijhoudingsresultaatbericht</w:t>
            </w:r>
            <w:proofErr w:type="spellEnd"/>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689D8196" w14:textId="77777777" w:rsidR="00147E28" w:rsidRDefault="00147E28" w:rsidP="004252CF">
            <w:pPr>
              <w:rPr>
                <w:lang w:val="en-GB" w:eastAsia="en-GB"/>
              </w:rPr>
            </w:pPr>
            <w:r>
              <w:rPr>
                <w:rFonts w:eastAsiaTheme="minorEastAsia" w:cstheme="minorBidi"/>
                <w:lang w:val="en-GB" w:eastAsia="en-GB"/>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D813CA4" w14:textId="77777777" w:rsidR="00147E28" w:rsidRDefault="00147E28" w:rsidP="004252CF">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147E28" w14:paraId="4294D3C6" w14:textId="77777777" w:rsidTr="004252CF">
        <w:trPr>
          <w:trHeight w:val="255"/>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nil"/>
              <w:right w:val="nil"/>
            </w:tcBorders>
            <w:tcMar>
              <w:top w:w="55" w:type="dxa"/>
              <w:left w:w="15" w:type="dxa"/>
              <w:bottom w:w="55" w:type="dxa"/>
              <w:right w:w="55" w:type="dxa"/>
            </w:tcMar>
            <w:hideMark/>
          </w:tcPr>
          <w:p w14:paraId="44A37F2D" w14:textId="77777777" w:rsidR="00147E28" w:rsidRPr="00071D55" w:rsidRDefault="007D378F" w:rsidP="004252CF">
            <w:pPr>
              <w:pStyle w:val="Default"/>
              <w:widowControl w:val="0"/>
              <w:spacing w:line="276" w:lineRule="auto"/>
              <w:rPr>
                <w:rFonts w:eastAsiaTheme="minorEastAsia" w:cstheme="minorBidi"/>
                <w:b w:val="0"/>
                <w:color w:val="00000A"/>
                <w:sz w:val="16"/>
                <w:lang w:val="nl-NL" w:eastAsia="nl-NL"/>
              </w:rPr>
            </w:pPr>
            <w:r>
              <w:rPr>
                <w:rFonts w:eastAsiaTheme="minorEastAsia" w:cstheme="minorBidi"/>
                <w:b w:val="0"/>
                <w:color w:val="00000A"/>
                <w:sz w:val="16"/>
                <w:lang w:val="nl-NL" w:eastAsia="nl-NL"/>
              </w:rPr>
              <w:t>Afhandeling</w:t>
            </w:r>
            <w:r w:rsidR="00147E28" w:rsidRPr="00071D55">
              <w:rPr>
                <w:rFonts w:eastAsiaTheme="minorEastAsia" w:cstheme="minorBidi"/>
                <w:b w:val="0"/>
                <w:color w:val="00000A"/>
                <w:sz w:val="16"/>
                <w:lang w:val="nl-NL" w:eastAsia="nl-NL"/>
              </w:rPr>
              <w:t xml:space="preserve"> verzoek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nil"/>
              <w:right w:val="nil"/>
            </w:tcBorders>
            <w:tcMar>
              <w:top w:w="55" w:type="dxa"/>
              <w:left w:w="15" w:type="dxa"/>
              <w:bottom w:w="55" w:type="dxa"/>
              <w:right w:w="55" w:type="dxa"/>
            </w:tcMar>
            <w:hideMark/>
          </w:tcPr>
          <w:p w14:paraId="4F52C8C0"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5EC3AB4" w14:textId="77777777" w:rsidR="00147E28" w:rsidRDefault="00147E28" w:rsidP="004252CF">
            <w:pPr>
              <w:pStyle w:val="Default"/>
              <w:widowControl w:val="0"/>
              <w:spacing w:after="35" w:line="276" w:lineRule="auto"/>
              <w:rPr>
                <w:rFonts w:eastAsiaTheme="minorEastAsia" w:cstheme="minorBidi"/>
                <w:b w:val="0"/>
                <w:color w:val="00000A"/>
                <w:sz w:val="16"/>
                <w:lang w:val="nl-NL" w:eastAsia="nl-NL"/>
              </w:rPr>
            </w:pPr>
            <w:r>
              <w:rPr>
                <w:rFonts w:eastAsiaTheme="minorEastAsia" w:cstheme="minorBidi"/>
                <w:b w:val="0"/>
                <w:color w:val="00000A"/>
                <w:sz w:val="16"/>
                <w:lang w:val="nl-NL" w:eastAsia="nl-NL"/>
              </w:rPr>
              <w:t>n.v.t.</w:t>
            </w:r>
          </w:p>
        </w:tc>
      </w:tr>
      <w:tr w:rsidR="00147E28" w14:paraId="289A2BE4" w14:textId="77777777" w:rsidTr="004252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628D183D"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Aangaan geregistreerd partnerschap in buitenland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9E7B6AC"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2957CE82"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190E8FA3" w14:textId="77777777" w:rsidTr="004252CF">
        <w:trPr>
          <w:trHeight w:val="25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3D929B6D" w14:textId="77777777" w:rsidR="00147E28" w:rsidRPr="00071D55" w:rsidRDefault="00147E28" w:rsidP="004252CF">
            <w:pPr>
              <w:spacing w:after="0" w:line="240" w:lineRule="auto"/>
              <w:rPr>
                <w:rFonts w:eastAsiaTheme="minorEastAsia" w:cstheme="minorBidi"/>
                <w:b w:val="0"/>
                <w:rPrChange w:id="96"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3C617705"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021FCD2B"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5DAE0E53"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EA92FB7"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Autorisatie administratieve handeling</w:t>
            </w:r>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B98659C"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407EDB40" w14:textId="77777777" w:rsidR="00147E28" w:rsidRDefault="00147E28" w:rsidP="004252CF">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n.v.t.</w:t>
            </w:r>
          </w:p>
        </w:tc>
      </w:tr>
      <w:tr w:rsidR="00147E28" w14:paraId="3F2E5A75"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79686B74"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Beëindiging geregistreerd partnerschap in buitenland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5EF3129" w14:textId="77777777" w:rsidR="00147E28" w:rsidRDefault="00806B5B"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g</w:t>
            </w:r>
            <w:r w:rsidR="00147E28">
              <w:rPr>
                <w:rFonts w:ascii="Verdana" w:eastAsiaTheme="minorEastAsia" w:hAnsi="Verdana" w:cstheme="minorBidi"/>
                <w:bCs/>
                <w:color w:val="00000A"/>
                <w:szCs w:val="24"/>
                <w:lang w:val="nl-NL" w:eastAsia="nl-NL"/>
              </w:rPr>
              <w:t>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43DBAA7"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56E40B75"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0510069" w14:textId="77777777" w:rsidR="00147E28" w:rsidRPr="00071D55" w:rsidRDefault="00147E28" w:rsidP="004252CF">
            <w:pPr>
              <w:spacing w:after="0" w:line="240" w:lineRule="auto"/>
              <w:rPr>
                <w:rFonts w:eastAsiaTheme="minorEastAsia" w:cstheme="minorBidi"/>
                <w:b w:val="0"/>
                <w:rPrChange w:id="97"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6E89A80A"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200770D"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62352A72" w14:textId="77777777" w:rsidTr="004252CF">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05986A43"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GBA - Beëindiging geregistreerd partnerschap in Nederland</w:t>
            </w:r>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43314F40"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55BA2BF5"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n.v.t.</w:t>
            </w:r>
          </w:p>
        </w:tc>
      </w:tr>
      <w:tr w:rsidR="00147E28" w14:paraId="7DC3B378" w14:textId="77777777" w:rsidTr="004252C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2CAA4C74"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lastRenderedPageBreak/>
              <w:t>GBA - Aangaan geregistreerd partnerschap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C43CD58"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0295C38"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736633EA" w14:textId="77777777" w:rsidTr="004252CF">
        <w:trPr>
          <w:trHeight w:val="337"/>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57C90EC9" w14:textId="77777777" w:rsidR="00147E28" w:rsidRPr="00071D55" w:rsidRDefault="00147E28" w:rsidP="004252CF">
            <w:pPr>
              <w:spacing w:after="0" w:line="240" w:lineRule="auto"/>
              <w:rPr>
                <w:rFonts w:eastAsiaTheme="minorEastAsia" w:cstheme="minorBidi"/>
                <w:b w:val="0"/>
                <w:rPrChange w:id="98"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5749092A"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27F1696D"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0C2B2FFF" w14:textId="77777777" w:rsidTr="004252C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2E2967D"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GBA - Omzetting geregistreerd partnerschap in huwelijk</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9B40444"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4A1469C9"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7619AA79" w14:textId="77777777" w:rsidTr="004252CF">
        <w:trPr>
          <w:trHeight w:val="337"/>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6FDCF34B" w14:textId="77777777" w:rsidR="00147E28" w:rsidRPr="00071D55" w:rsidRDefault="00147E28" w:rsidP="004252CF">
            <w:pPr>
              <w:spacing w:after="0" w:line="240" w:lineRule="auto"/>
              <w:rPr>
                <w:rFonts w:eastAsiaTheme="minorEastAsia" w:cstheme="minorBidi"/>
                <w:b w:val="0"/>
                <w:rPrChange w:id="99"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0A6E8427"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4CD0820A"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3A5413A8" w14:textId="77777777" w:rsidTr="00425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1ADD2ED"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GBA - Ontbinding huwelijk in Nederland</w:t>
            </w:r>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481A864"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4D25B315"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n.v.t.</w:t>
            </w:r>
          </w:p>
        </w:tc>
      </w:tr>
      <w:tr w:rsidR="00147E28" w14:paraId="671BEF9C" w14:textId="77777777" w:rsidTr="004252CF">
        <w:tc>
          <w:tcPr>
            <w:cnfStyle w:val="001000000000" w:firstRow="0" w:lastRow="0" w:firstColumn="1" w:lastColumn="0" w:oddVBand="0" w:evenVBand="0" w:oddHBand="0" w:evenHBand="0" w:firstRowFirstColumn="0" w:firstRowLastColumn="0" w:lastRowFirstColumn="0" w:lastRowLastColumn="0"/>
            <w:tcW w:w="3265"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4682E481"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 xml:space="preserve">Maak </w:t>
            </w:r>
            <w:proofErr w:type="spellStart"/>
            <w:r w:rsidRPr="00071D55">
              <w:rPr>
                <w:rFonts w:eastAsiaTheme="minorEastAsia" w:cstheme="minorBidi"/>
                <w:b w:val="0"/>
                <w:color w:val="00000A"/>
                <w:sz w:val="16"/>
                <w:lang w:val="nl-NL" w:eastAsia="nl-NL"/>
              </w:rPr>
              <w:t>bijhoudingsvoorstel</w:t>
            </w:r>
            <w:proofErr w:type="spellEnd"/>
          </w:p>
        </w:tc>
        <w:tc>
          <w:tcPr>
            <w:cnfStyle w:val="000010000000" w:firstRow="0" w:lastRow="0" w:firstColumn="0" w:lastColumn="0" w:oddVBand="1" w:evenVBand="0" w:oddHBand="0" w:evenHBand="0" w:firstRowFirstColumn="0" w:firstRowLastColumn="0" w:lastRowFirstColumn="0" w:lastRowLastColumn="0"/>
            <w:tcW w:w="2203" w:type="dxa"/>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268505DA"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583E3FA1"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n.v.t.</w:t>
            </w:r>
          </w:p>
        </w:tc>
      </w:tr>
      <w:tr w:rsidR="00147E28" w14:paraId="09EE1251" w14:textId="77777777" w:rsidTr="004252CF">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5C411A2"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Nietigverklaring geregistreerd partnerschap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DE54526"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1F9A9FB8"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Registratie geslachtsnaam</w:t>
            </w:r>
          </w:p>
        </w:tc>
      </w:tr>
      <w:tr w:rsidR="00147E28" w14:paraId="200EDCED" w14:textId="77777777" w:rsidTr="004252CF">
        <w:trPr>
          <w:trHeight w:val="56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0D4150F2" w14:textId="77777777" w:rsidR="00147E28" w:rsidRPr="00071D55" w:rsidRDefault="00147E28" w:rsidP="004252CF">
            <w:pPr>
              <w:spacing w:after="0" w:line="240" w:lineRule="auto"/>
              <w:rPr>
                <w:rFonts w:eastAsiaTheme="minorEastAsia" w:cstheme="minorBidi"/>
                <w:b w:val="0"/>
                <w:rPrChange w:id="100"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1DCB0B23"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11771289"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bCs w:val="0"/>
                <w:color w:val="00000A"/>
                <w:lang w:val="nl-NL" w:eastAsia="nl-NL"/>
              </w:rPr>
              <w:t>Registratie naamgebruik</w:t>
            </w:r>
          </w:p>
        </w:tc>
      </w:tr>
      <w:tr w:rsidR="00147E28" w14:paraId="1BAC68AF" w14:textId="77777777" w:rsidTr="004252CF">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753E2AB0"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Nietigverklaring huwelijk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6CF8A3C9"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19B04DFB"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Registratie geslachtsnaam</w:t>
            </w:r>
          </w:p>
        </w:tc>
      </w:tr>
      <w:tr w:rsidR="00147E28" w14:paraId="235BBB70" w14:textId="77777777" w:rsidTr="004252CF">
        <w:trPr>
          <w:trHeight w:val="56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4038B487" w14:textId="77777777" w:rsidR="00147E28" w:rsidRPr="00071D55" w:rsidRDefault="00147E28" w:rsidP="004252CF">
            <w:pPr>
              <w:spacing w:after="0" w:line="240" w:lineRule="auto"/>
              <w:rPr>
                <w:rFonts w:eastAsiaTheme="minorEastAsia" w:cstheme="minorBidi"/>
                <w:b w:val="0"/>
                <w:rPrChange w:id="101"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5A72664C"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1CB67D8" w14:textId="77777777" w:rsidR="00147E28" w:rsidRDefault="00147E28" w:rsidP="004252CF">
            <w:pPr>
              <w:pStyle w:val="Standaard1"/>
              <w:widowControl w:val="0"/>
              <w:spacing w:line="276" w:lineRule="auto"/>
              <w:rPr>
                <w:rFonts w:ascii="Verdana" w:eastAsiaTheme="minorEastAsia" w:hAnsi="Verdana" w:cstheme="minorBidi"/>
                <w:b w:val="0"/>
                <w:color w:val="00000A"/>
                <w:szCs w:val="24"/>
                <w:lang w:val="nl-NL" w:eastAsia="nl-NL"/>
              </w:rPr>
            </w:pPr>
            <w:r>
              <w:rPr>
                <w:rFonts w:ascii="Verdana" w:eastAsiaTheme="minorEastAsia" w:hAnsi="Verdana" w:cstheme="minorBidi"/>
                <w:b w:val="0"/>
                <w:color w:val="00000A"/>
                <w:szCs w:val="24"/>
                <w:lang w:val="nl-NL" w:eastAsia="nl-NL"/>
              </w:rPr>
              <w:t>Registratie naamgebruik</w:t>
            </w:r>
          </w:p>
        </w:tc>
      </w:tr>
      <w:tr w:rsidR="00147E28" w14:paraId="2FD4A037"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13275CE"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Ontbinding huwelijk in buitenland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7DE2990"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00ED6F54"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630F5742"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0B132864" w14:textId="77777777" w:rsidR="00147E28" w:rsidRPr="00071D55" w:rsidRDefault="00147E28" w:rsidP="004252CF">
            <w:pPr>
              <w:spacing w:after="0" w:line="240" w:lineRule="auto"/>
              <w:rPr>
                <w:rFonts w:eastAsiaTheme="minorEastAsia" w:cstheme="minorBidi"/>
                <w:b w:val="0"/>
                <w:rPrChange w:id="102"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9012B1A"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CDF716E"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2C02E43D"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E93780F"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Ontbinding huwelijk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A71C5AB"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59B91260"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3A77A2A3"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05FAB934" w14:textId="77777777" w:rsidR="00147E28" w:rsidRDefault="00147E28" w:rsidP="004252CF">
            <w:pPr>
              <w:spacing w:after="0" w:line="240" w:lineRule="auto"/>
              <w:rPr>
                <w:rFonts w:eastAsiaTheme="minorEastAsia" w:cstheme="minorBidi"/>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7E9FA67A"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4DC28510"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3E4E8099"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AA7094E"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Omzetting geregistreerd partnerschap in huwelijk</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151CB0C2"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08B5B788"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6F7014EE"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64A83D27" w14:textId="77777777" w:rsidR="00147E28" w:rsidRPr="00071D55" w:rsidRDefault="00147E28" w:rsidP="004252CF">
            <w:pPr>
              <w:spacing w:after="0" w:line="240" w:lineRule="auto"/>
              <w:rPr>
                <w:rFonts w:eastAsiaTheme="minorEastAsia" w:cstheme="minorBidi"/>
                <w:b w:val="0"/>
                <w:rPrChange w:id="103"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253EFDA0"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C94B1A5"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51F78CE5"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39DFD065"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Voltrekking huwelijk in buitenland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8" w:space="0" w:color="00000A"/>
              <w:left w:val="single" w:sz="8" w:space="0" w:color="00000A"/>
              <w:bottom w:val="single" w:sz="8" w:space="0" w:color="00000A"/>
              <w:right w:val="nil"/>
            </w:tcBorders>
            <w:tcMar>
              <w:top w:w="55" w:type="dxa"/>
              <w:left w:w="15" w:type="dxa"/>
              <w:bottom w:w="55" w:type="dxa"/>
              <w:right w:w="55" w:type="dxa"/>
            </w:tcMar>
            <w:hideMark/>
          </w:tcPr>
          <w:p w14:paraId="5A4A75C0" w14:textId="77777777" w:rsidR="00147E28"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75943664"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147E28" w14:paraId="4C9962C6"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20E4FCB1" w14:textId="77777777" w:rsidR="00147E28" w:rsidRPr="00071D55" w:rsidRDefault="00147E28" w:rsidP="004252CF">
            <w:pPr>
              <w:spacing w:after="0" w:line="240" w:lineRule="auto"/>
              <w:rPr>
                <w:rFonts w:eastAsiaTheme="minorEastAsia" w:cstheme="minorBidi"/>
                <w:b w:val="0"/>
                <w:rPrChange w:id="104" w:author="Tjie-Wah Lee" w:date="2017-06-29T08:48:00Z">
                  <w:rPr>
                    <w:rFonts w:eastAsiaTheme="minorEastAsia" w:cstheme="minorBidi"/>
                  </w:rPr>
                </w:rPrChange>
              </w:rPr>
            </w:pPr>
          </w:p>
        </w:tc>
        <w:tc>
          <w:tcPr>
            <w:cnfStyle w:val="000010000000" w:firstRow="0" w:lastRow="0" w:firstColumn="0" w:lastColumn="0" w:oddVBand="1" w:evenVBand="0" w:oddHBand="0" w:evenHBand="0" w:firstRowFirstColumn="0" w:firstRowLastColumn="0" w:lastRowFirstColumn="0" w:lastRowLastColumn="0"/>
            <w:tcW w:w="0" w:type="auto"/>
            <w:vMerge/>
            <w:tcBorders>
              <w:top w:val="single" w:sz="8" w:space="0" w:color="00000A"/>
              <w:left w:val="single" w:sz="8" w:space="0" w:color="00000A"/>
              <w:bottom w:val="single" w:sz="8" w:space="0" w:color="00000A"/>
              <w:right w:val="nil"/>
            </w:tcBorders>
            <w:vAlign w:val="center"/>
            <w:hideMark/>
          </w:tcPr>
          <w:p w14:paraId="0BBEE16E" w14:textId="77777777" w:rsidR="00147E28" w:rsidRDefault="00147E28" w:rsidP="004252CF">
            <w:pPr>
              <w:spacing w:after="0" w:line="240" w:lineRule="auto"/>
              <w:rPr>
                <w:rFonts w:eastAsiaTheme="minorEastAsia" w:cstheme="minorBidi"/>
                <w:bCs/>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4DAE53F" w14:textId="77777777" w:rsidR="00147E28" w:rsidRDefault="00147E28" w:rsidP="004252CF">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147E28" w14:paraId="0F7201AD"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4" w:space="0" w:color="auto"/>
              <w:bottom w:val="single" w:sz="4" w:space="0" w:color="auto"/>
              <w:right w:val="single" w:sz="4" w:space="0" w:color="auto"/>
            </w:tcBorders>
            <w:tcMar>
              <w:top w:w="55" w:type="dxa"/>
              <w:left w:w="15" w:type="dxa"/>
              <w:bottom w:w="55" w:type="dxa"/>
              <w:right w:w="55" w:type="dxa"/>
            </w:tcMar>
            <w:hideMark/>
          </w:tcPr>
          <w:p w14:paraId="336F2B4F"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proofErr w:type="spellStart"/>
            <w:r w:rsidRPr="00071D55">
              <w:rPr>
                <w:rFonts w:eastAsiaTheme="minorEastAsia" w:cstheme="minorBidi"/>
                <w:b w:val="0"/>
                <w:color w:val="00000A"/>
                <w:sz w:val="16"/>
                <w:lang w:val="nl-NL" w:eastAsia="nl-NL"/>
              </w:rPr>
              <w:t>Ontrelateren</w:t>
            </w:r>
            <w:proofErr w:type="spellEnd"/>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4" w:space="0" w:color="auto"/>
              <w:bottom w:val="single" w:sz="4" w:space="0" w:color="auto"/>
              <w:right w:val="single" w:sz="4" w:space="0" w:color="auto"/>
            </w:tcBorders>
            <w:tcMar>
              <w:top w:w="55" w:type="dxa"/>
              <w:left w:w="15" w:type="dxa"/>
              <w:bottom w:w="55" w:type="dxa"/>
              <w:right w:w="55" w:type="dxa"/>
            </w:tcMar>
            <w:hideMark/>
          </w:tcPr>
          <w:p w14:paraId="4ADD4652"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Omzetting, ontbinding/beëindiging en nietigverklaring van Huwelijk of Geregistreerd partnerschap in Nederland of buitenland</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4" w:space="0" w:color="auto"/>
              <w:bottom w:val="single" w:sz="8" w:space="0" w:color="00000A"/>
              <w:right w:val="single" w:sz="8" w:space="0" w:color="00000A"/>
            </w:tcBorders>
            <w:tcMar>
              <w:top w:w="55" w:type="dxa"/>
              <w:left w:w="15" w:type="dxa"/>
              <w:bottom w:w="55" w:type="dxa"/>
              <w:right w:w="55" w:type="dxa"/>
            </w:tcMar>
            <w:hideMark/>
          </w:tcPr>
          <w:p w14:paraId="25DFA2B7"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Registratie geslachtsnaam</w:t>
            </w:r>
          </w:p>
        </w:tc>
      </w:tr>
      <w:tr w:rsidR="00147E28" w14:paraId="73C999B9"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23B7105B"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Verhuizing intergemeentelijk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40FB49FA"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adres</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0351CA46"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 xml:space="preserve">Registratie </w:t>
            </w:r>
            <w:proofErr w:type="spellStart"/>
            <w:r w:rsidRPr="00D84CA6">
              <w:rPr>
                <w:rFonts w:eastAsiaTheme="minorEastAsia" w:cstheme="minorBidi"/>
                <w:b w:val="0"/>
                <w:bCs w:val="0"/>
                <w:color w:val="00000A"/>
                <w:sz w:val="16"/>
                <w:lang w:val="nl-NL" w:eastAsia="nl-NL"/>
              </w:rPr>
              <w:t>verstrekkingsbeperking</w:t>
            </w:r>
            <w:proofErr w:type="spellEnd"/>
          </w:p>
        </w:tc>
      </w:tr>
      <w:tr w:rsidR="00147E28" w14:paraId="6C9E211D"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181B3431"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Verhuizing binnengemeentelijk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66ADE815"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adres</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8AD54E2"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 xml:space="preserve">Registratie </w:t>
            </w:r>
            <w:proofErr w:type="spellStart"/>
            <w:r w:rsidRPr="00D84CA6">
              <w:rPr>
                <w:rFonts w:eastAsiaTheme="minorEastAsia" w:cstheme="minorBidi"/>
                <w:b w:val="0"/>
                <w:bCs w:val="0"/>
                <w:color w:val="00000A"/>
                <w:sz w:val="16"/>
                <w:lang w:val="nl-NL" w:eastAsia="nl-NL"/>
              </w:rPr>
              <w:t>verstrekkingsbeperking</w:t>
            </w:r>
            <w:proofErr w:type="spellEnd"/>
          </w:p>
        </w:tc>
      </w:tr>
      <w:tr w:rsidR="00147E28" w14:paraId="4154075A"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09694C86"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Verhuizing naar buitenland</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27A9753E"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adres</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2B0386B8"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 xml:space="preserve">Registratie </w:t>
            </w:r>
            <w:proofErr w:type="spellStart"/>
            <w:r w:rsidRPr="00D84CA6">
              <w:rPr>
                <w:rFonts w:eastAsiaTheme="minorEastAsia" w:cstheme="minorBidi"/>
                <w:b w:val="0"/>
                <w:bCs w:val="0"/>
                <w:color w:val="00000A"/>
                <w:sz w:val="16"/>
                <w:lang w:val="nl-NL" w:eastAsia="nl-NL"/>
              </w:rPr>
              <w:t>verstrekkingsbeperking</w:t>
            </w:r>
            <w:proofErr w:type="spellEnd"/>
          </w:p>
        </w:tc>
      </w:tr>
      <w:tr w:rsidR="00147E28" w14:paraId="3401735E"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4FAADE9D"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Wijziging adres infrastructureel</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692AFB7C"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adres</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30FEA4B5"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n.v.t</w:t>
            </w:r>
          </w:p>
        </w:tc>
      </w:tr>
      <w:tr w:rsidR="0086511A" w14:paraId="64AA9CA4" w14:textId="77777777" w:rsidTr="00653023">
        <w:trPr>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hideMark/>
          </w:tcPr>
          <w:p w14:paraId="36B3BF28" w14:textId="77777777" w:rsidR="0086511A" w:rsidRPr="00071D55" w:rsidRDefault="0086511A"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Wijziging bijzondere verblijfsrechtelijke positie</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28B92B7D" w14:textId="77777777" w:rsidR="0086511A" w:rsidRPr="00D84CA6" w:rsidRDefault="0086511A"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bijzondere verblijfsrechtelijke positie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62C61899" w14:textId="77777777" w:rsidR="0086511A" w:rsidRPr="00D84CA6" w:rsidRDefault="0086511A"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n.v.t.</w:t>
            </w:r>
          </w:p>
        </w:tc>
      </w:tr>
      <w:tr w:rsidR="0086511A" w14:paraId="4552F22A" w14:textId="77777777" w:rsidTr="00653023">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bottom w:val="single" w:sz="4" w:space="0" w:color="auto"/>
              <w:right w:val="nil"/>
            </w:tcBorders>
            <w:tcMar>
              <w:top w:w="55" w:type="dxa"/>
              <w:left w:w="15" w:type="dxa"/>
              <w:bottom w:w="55" w:type="dxa"/>
              <w:right w:w="55" w:type="dxa"/>
            </w:tcMar>
            <w:hideMark/>
          </w:tcPr>
          <w:p w14:paraId="00483179" w14:textId="77777777" w:rsidR="0086511A" w:rsidRPr="00071D55" w:rsidRDefault="0086511A" w:rsidP="004252CF">
            <w:pPr>
              <w:pStyle w:val="Default"/>
              <w:widowControl w:val="0"/>
              <w:spacing w:line="276" w:lineRule="auto"/>
              <w:rPr>
                <w:rFonts w:eastAsiaTheme="minorEastAsia" w:cstheme="minorBidi"/>
                <w:b w:val="0"/>
                <w:color w:val="00000A"/>
                <w:sz w:val="16"/>
                <w:lang w:val="nl-NL" w:eastAsia="nl-NL"/>
                <w:rPrChange w:id="105" w:author="Tjie-Wah Lee" w:date="2017-06-29T08:48: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6C9EA607" w14:textId="77777777" w:rsidR="0086511A" w:rsidRPr="00D84CA6" w:rsidRDefault="0086511A"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Beëindiging bijzondere verblijfsrechtelijke positie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1D5447CB" w14:textId="77777777" w:rsidR="0086511A" w:rsidRPr="00D84CA6" w:rsidRDefault="0086511A"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n.v.t.</w:t>
            </w:r>
          </w:p>
        </w:tc>
      </w:tr>
      <w:tr w:rsidR="00147E28" w14:paraId="0F7BA35A"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1A2110AC"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lastRenderedPageBreak/>
              <w:t>Wijziging gemeente infrastructureel</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0189610B" w14:textId="77777777" w:rsidR="00147E28" w:rsidRPr="00D84CA6" w:rsidRDefault="00147E28" w:rsidP="004252CF">
            <w:pPr>
              <w:pStyle w:val="Standaard1"/>
              <w:widowControl w:val="0"/>
              <w:spacing w:line="276" w:lineRule="auto"/>
              <w:rPr>
                <w:rFonts w:ascii="Verdana" w:eastAsiaTheme="minorEastAsia" w:hAnsi="Verdana" w:cstheme="minorBidi"/>
                <w:bCs/>
                <w:color w:val="00000A"/>
                <w:szCs w:val="24"/>
                <w:lang w:val="nl-NL" w:eastAsia="nl-NL"/>
              </w:rPr>
            </w:pPr>
            <w:r w:rsidRPr="00D84CA6">
              <w:rPr>
                <w:rFonts w:ascii="Verdana" w:eastAsiaTheme="minorEastAsia" w:hAnsi="Verdana" w:cstheme="minorBidi"/>
                <w:bCs/>
                <w:color w:val="00000A"/>
                <w:szCs w:val="24"/>
                <w:lang w:val="nl-NL" w:eastAsia="nl-NL"/>
              </w:rPr>
              <w:t>Registratie adres</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0E5C8C36"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n.v.t.</w:t>
            </w:r>
          </w:p>
        </w:tc>
      </w:tr>
      <w:tr w:rsidR="00405E22" w14:paraId="225A67EE" w14:textId="77777777" w:rsidTr="003B7B7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1536675C" w14:textId="77777777" w:rsidR="00147E28" w:rsidRPr="00071D55" w:rsidRDefault="00147E28"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Wijziging verblijfsrecht</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hideMark/>
          </w:tcPr>
          <w:p w14:paraId="63280455" w14:textId="77777777" w:rsidR="00147E28" w:rsidRPr="00D84CA6" w:rsidRDefault="00147E28" w:rsidP="004252CF">
            <w:pPr>
              <w:pStyle w:val="Standaard1"/>
              <w:widowControl w:val="0"/>
              <w:spacing w:line="276" w:lineRule="auto"/>
              <w:rPr>
                <w:rFonts w:ascii="Verdana" w:eastAsiaTheme="minorEastAsia" w:hAnsi="Verdana" w:cstheme="minorBidi"/>
                <w:b/>
                <w:bCs/>
                <w:color w:val="00000A"/>
                <w:szCs w:val="24"/>
                <w:lang w:val="nl-NL" w:eastAsia="nl-NL"/>
              </w:rPr>
            </w:pPr>
            <w:r w:rsidRPr="00D84CA6">
              <w:rPr>
                <w:rFonts w:ascii="Verdana" w:eastAsiaTheme="minorEastAsia" w:hAnsi="Verdana" w:cstheme="minorBidi"/>
                <w:color w:val="00000A"/>
                <w:szCs w:val="24"/>
                <w:lang w:val="nl-NL" w:eastAsia="nl-NL"/>
              </w:rPr>
              <w:t xml:space="preserve">Registratie </w:t>
            </w:r>
            <w:proofErr w:type="spellStart"/>
            <w:r w:rsidRPr="00D84CA6">
              <w:rPr>
                <w:rFonts w:ascii="Verdana" w:eastAsiaTheme="minorEastAsia" w:hAnsi="Verdana" w:cstheme="minorBidi"/>
                <w:color w:val="00000A"/>
                <w:szCs w:val="24"/>
                <w:lang w:val="nl-NL" w:eastAsia="nl-NL"/>
              </w:rPr>
              <w:t>verlijfsrecht</w:t>
            </w:r>
            <w:proofErr w:type="spellEnd"/>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hideMark/>
          </w:tcPr>
          <w:p w14:paraId="113B1327" w14:textId="77777777" w:rsidR="00147E28" w:rsidRPr="00D84CA6" w:rsidRDefault="00147E28" w:rsidP="004252CF">
            <w:pPr>
              <w:pStyle w:val="Default"/>
              <w:widowControl w:val="0"/>
              <w:spacing w:after="35" w:line="276" w:lineRule="auto"/>
              <w:rPr>
                <w:rFonts w:eastAsiaTheme="minorEastAsia" w:cstheme="minorBidi"/>
                <w:b w:val="0"/>
                <w:bCs w:val="0"/>
                <w:color w:val="00000A"/>
                <w:sz w:val="16"/>
                <w:lang w:val="nl-NL" w:eastAsia="nl-NL"/>
              </w:rPr>
            </w:pPr>
            <w:r w:rsidRPr="00D84CA6">
              <w:rPr>
                <w:rFonts w:eastAsiaTheme="minorEastAsia" w:cstheme="minorBidi"/>
                <w:b w:val="0"/>
                <w:bCs w:val="0"/>
                <w:color w:val="00000A"/>
                <w:sz w:val="16"/>
                <w:lang w:val="nl-NL" w:eastAsia="nl-NL"/>
              </w:rPr>
              <w:t>n.v.t.</w:t>
            </w:r>
          </w:p>
        </w:tc>
      </w:tr>
      <w:tr w:rsidR="006C6660" w14:paraId="7B940819" w14:textId="77777777" w:rsidTr="000E5555">
        <w:trPr>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0151E81C" w14:textId="77777777" w:rsidR="006C6660" w:rsidRPr="00071D55" w:rsidRDefault="006C6660" w:rsidP="006C6660">
            <w:pPr>
              <w:pStyle w:val="Default"/>
              <w:widowControl w:val="0"/>
              <w:spacing w:line="276" w:lineRule="auto"/>
              <w:rPr>
                <w:rFonts w:eastAsiaTheme="minorEastAsia" w:cstheme="minorBidi"/>
                <w:b w:val="0"/>
                <w:color w:val="00000A"/>
                <w:sz w:val="16"/>
                <w:lang w:val="nl-NL" w:eastAsia="nl-NL"/>
              </w:rPr>
            </w:pPr>
            <w:proofErr w:type="spellStart"/>
            <w:r w:rsidRPr="00071D55">
              <w:rPr>
                <w:rFonts w:eastAsiaTheme="minorEastAsia" w:cstheme="minorBidi"/>
                <w:b w:val="0"/>
                <w:color w:val="00000A"/>
                <w:sz w:val="16"/>
                <w:lang w:val="nl-NL" w:eastAsia="nl-NL"/>
              </w:rPr>
              <w:t>Ongedaanmaking</w:t>
            </w:r>
            <w:proofErr w:type="spellEnd"/>
            <w:r w:rsidRPr="00071D55">
              <w:rPr>
                <w:rFonts w:eastAsiaTheme="minorEastAsia" w:cstheme="minorBidi"/>
                <w:b w:val="0"/>
                <w:color w:val="00000A"/>
                <w:sz w:val="16"/>
                <w:lang w:val="nl-NL" w:eastAsia="nl-NL"/>
              </w:rPr>
              <w:t xml:space="preserve"> huwelijk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3E423B0F" w14:textId="77777777" w:rsidR="006C6660" w:rsidRPr="00D84CA6" w:rsidRDefault="006C6660" w:rsidP="006C6660">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Verval huwelijk</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DE093D5" w14:textId="77777777" w:rsidR="006C6660" w:rsidRPr="00D84CA6" w:rsidRDefault="006C6660" w:rsidP="006C6660">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B7B78" w14:paraId="0A44506F" w14:textId="77777777" w:rsidTr="000E5555">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7907B059" w14:textId="77777777" w:rsidR="003B7B78" w:rsidRPr="00071D55" w:rsidRDefault="003B7B78" w:rsidP="004252CF">
            <w:pPr>
              <w:pStyle w:val="Default"/>
              <w:widowControl w:val="0"/>
              <w:spacing w:line="276" w:lineRule="auto"/>
              <w:rPr>
                <w:rFonts w:eastAsiaTheme="minorEastAsia" w:cstheme="minorBidi"/>
                <w:b w:val="0"/>
                <w:color w:val="00000A"/>
                <w:sz w:val="16"/>
                <w:lang w:val="nl-NL" w:eastAsia="nl-NL"/>
              </w:rPr>
            </w:pPr>
            <w:proofErr w:type="spellStart"/>
            <w:r w:rsidRPr="00071D55">
              <w:rPr>
                <w:rFonts w:eastAsiaTheme="minorEastAsia" w:cstheme="minorBidi"/>
                <w:b w:val="0"/>
                <w:color w:val="00000A"/>
                <w:sz w:val="16"/>
                <w:lang w:val="nl-NL" w:eastAsia="nl-NL"/>
              </w:rPr>
              <w:t>Ongedaanmaking</w:t>
            </w:r>
            <w:proofErr w:type="spellEnd"/>
            <w:r w:rsidRPr="00071D55">
              <w:rPr>
                <w:rFonts w:eastAsiaTheme="minorEastAsia" w:cstheme="minorBidi"/>
                <w:b w:val="0"/>
                <w:color w:val="00000A"/>
                <w:sz w:val="16"/>
                <w:lang w:val="nl-NL" w:eastAsia="nl-NL"/>
              </w:rPr>
              <w:t xml:space="preserve"> geregistreerd partnerschap</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37053D8B" w14:textId="77777777" w:rsidR="003B7B78" w:rsidRPr="00D84CA6" w:rsidRDefault="009F2820"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Verval geregistreerd partnerschap</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5F16D709" w14:textId="77777777" w:rsidR="003B7B78" w:rsidRPr="00D84CA6" w:rsidRDefault="006C6660" w:rsidP="004252CF">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512B3" w14:paraId="3C7F6BFF"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79CE75D5" w14:textId="77777777" w:rsidR="003512B3" w:rsidRPr="00071D55" w:rsidRDefault="003512B3" w:rsidP="004252CF">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Correctie huwelijk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008B5F79" w14:textId="77777777" w:rsidR="003512B3" w:rsidRPr="00D84CA6" w:rsidRDefault="003512B3"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Correctieverval relatie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7DDA586E" w14:textId="77777777" w:rsidR="003512B3" w:rsidRPr="00D84CA6" w:rsidRDefault="006C6660" w:rsidP="004252CF">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512B3" w14:paraId="7FD156CE"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bottom w:val="single" w:sz="4" w:space="0" w:color="auto"/>
              <w:right w:val="nil"/>
            </w:tcBorders>
            <w:tcMar>
              <w:top w:w="55" w:type="dxa"/>
              <w:left w:w="15" w:type="dxa"/>
              <w:bottom w:w="55" w:type="dxa"/>
              <w:right w:w="55" w:type="dxa"/>
            </w:tcMar>
          </w:tcPr>
          <w:p w14:paraId="7F5EFA90" w14:textId="77777777" w:rsidR="003512B3" w:rsidRPr="00071D55" w:rsidRDefault="003512B3" w:rsidP="004252CF">
            <w:pPr>
              <w:pStyle w:val="Default"/>
              <w:widowControl w:val="0"/>
              <w:spacing w:line="276" w:lineRule="auto"/>
              <w:rPr>
                <w:rFonts w:eastAsiaTheme="minorEastAsia" w:cstheme="minorBidi"/>
                <w:b w:val="0"/>
                <w:color w:val="00000A"/>
                <w:sz w:val="16"/>
                <w:lang w:val="nl-NL" w:eastAsia="nl-NL"/>
                <w:rPrChange w:id="106" w:author="Tjie-Wah Lee" w:date="2017-06-29T08:48: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79BF59D9" w14:textId="77777777" w:rsidR="003512B3" w:rsidRDefault="003512B3" w:rsidP="004252CF">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Correctieregistratie relatie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CE6DDA2" w14:textId="77777777" w:rsidR="003512B3" w:rsidRPr="00D84CA6" w:rsidRDefault="006C6660" w:rsidP="004252CF">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512B3" w14:paraId="38AAA1FF"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1CFC1D91" w14:textId="77777777" w:rsidR="003512B3" w:rsidRPr="00071D55" w:rsidRDefault="003512B3" w:rsidP="003512B3">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Correctie geregistreerd partnerschap</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0F06F98D" w14:textId="77777777" w:rsidR="003512B3" w:rsidRPr="00D84CA6" w:rsidRDefault="003512B3"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Correctieverval relatie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19A060B4" w14:textId="77777777" w:rsidR="003512B3"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512B3" w14:paraId="2A2BE000"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bottom w:val="single" w:sz="4" w:space="0" w:color="auto"/>
              <w:right w:val="nil"/>
            </w:tcBorders>
            <w:tcMar>
              <w:top w:w="55" w:type="dxa"/>
              <w:left w:w="15" w:type="dxa"/>
              <w:bottom w:w="55" w:type="dxa"/>
              <w:right w:w="55" w:type="dxa"/>
            </w:tcMar>
          </w:tcPr>
          <w:p w14:paraId="05158DDB" w14:textId="77777777" w:rsidR="003512B3" w:rsidRPr="00071D55" w:rsidRDefault="003512B3" w:rsidP="003512B3">
            <w:pPr>
              <w:pStyle w:val="Default"/>
              <w:widowControl w:val="0"/>
              <w:spacing w:line="276" w:lineRule="auto"/>
              <w:rPr>
                <w:rFonts w:eastAsiaTheme="minorEastAsia" w:cstheme="minorBidi"/>
                <w:b w:val="0"/>
                <w:color w:val="00000A"/>
                <w:sz w:val="16"/>
                <w:lang w:val="nl-NL" w:eastAsia="nl-NL"/>
                <w:rPrChange w:id="107" w:author="Tjie-Wah Lee" w:date="2017-06-29T08:48: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26EFB259" w14:textId="77777777" w:rsidR="003512B3" w:rsidRPr="00D84CA6" w:rsidRDefault="003512B3"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Correctieregistratie relatie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5499C51E" w14:textId="77777777" w:rsidR="003512B3"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3512B3" w14:paraId="29AEAEFA" w14:textId="77777777" w:rsidTr="00096654">
        <w:trPr>
          <w:trHeight w:val="225"/>
        </w:trPr>
        <w:tc>
          <w:tcPr>
            <w:cnfStyle w:val="001000000000" w:firstRow="0" w:lastRow="0" w:firstColumn="1" w:lastColumn="0" w:oddVBand="0" w:evenVBand="0" w:oddHBand="0" w:evenHBand="0" w:firstRowFirstColumn="0" w:firstRowLastColumn="0" w:lastRowFirstColumn="0" w:lastRowLastColumn="0"/>
            <w:tcW w:w="3265"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703D1A24" w14:textId="77777777" w:rsidR="003512B3" w:rsidRPr="00071D55" w:rsidRDefault="00463A7F" w:rsidP="003512B3">
            <w:pPr>
              <w:pStyle w:val="Default"/>
              <w:widowControl w:val="0"/>
              <w:spacing w:line="276" w:lineRule="auto"/>
              <w:rPr>
                <w:rFonts w:eastAsiaTheme="minorEastAsia" w:cstheme="minorBidi"/>
                <w:b w:val="0"/>
                <w:color w:val="00000A"/>
                <w:sz w:val="16"/>
                <w:lang w:val="nl-NL" w:eastAsia="nl-NL"/>
              </w:rPr>
            </w:pPr>
            <w:r w:rsidRPr="00071D55">
              <w:rPr>
                <w:rFonts w:eastAsiaTheme="minorEastAsia" w:cstheme="minorBidi"/>
                <w:b w:val="0"/>
                <w:color w:val="00000A"/>
                <w:sz w:val="16"/>
                <w:lang w:val="nl-NL" w:eastAsia="nl-NL"/>
              </w:rPr>
              <w:t xml:space="preserve">GBA - </w:t>
            </w:r>
            <w:r w:rsidR="003512B3" w:rsidRPr="00071D55">
              <w:rPr>
                <w:rFonts w:eastAsiaTheme="minorEastAsia" w:cstheme="minorBidi"/>
                <w:b w:val="0"/>
                <w:color w:val="00000A"/>
                <w:sz w:val="16"/>
                <w:lang w:val="nl-NL" w:eastAsia="nl-NL"/>
              </w:rPr>
              <w:t>Verhuizing intergemeentelijk GBA naar BRP</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7320D57B" w14:textId="77777777" w:rsidR="003512B3" w:rsidRPr="00D84CA6" w:rsidRDefault="00765CF1"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adres i.</w:t>
            </w:r>
            <w:r w:rsidR="00630F4A">
              <w:rPr>
                <w:rFonts w:ascii="Verdana" w:eastAsiaTheme="minorEastAsia" w:hAnsi="Verdana" w:cstheme="minorBidi"/>
                <w:color w:val="00000A"/>
                <w:szCs w:val="24"/>
                <w:lang w:val="nl-NL" w:eastAsia="nl-NL"/>
              </w:rPr>
              <w:t>c</w:t>
            </w:r>
            <w:r>
              <w:rPr>
                <w:rFonts w:ascii="Verdana" w:eastAsiaTheme="minorEastAsia" w:hAnsi="Verdana" w:cstheme="minorBidi"/>
                <w:color w:val="00000A"/>
                <w:szCs w:val="24"/>
                <w:lang w:val="nl-NL" w:eastAsia="nl-NL"/>
              </w:rPr>
              <w:t>.m. AH Wijziging infrastructureel</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4DAABA02" w14:textId="77777777" w:rsidR="003512B3"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4D596F" w14:paraId="166FA4D9"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2D7B74E7" w14:textId="77777777" w:rsidR="004D596F" w:rsidRPr="00AF2AC1" w:rsidRDefault="004252CF" w:rsidP="003512B3">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t xml:space="preserve">Wijziging partnergegevens </w:t>
            </w:r>
            <w:r w:rsidR="004D596F" w:rsidRPr="00AF2AC1">
              <w:rPr>
                <w:rFonts w:eastAsiaTheme="minorEastAsia" w:cstheme="minorBidi"/>
                <w:b w:val="0"/>
                <w:color w:val="00000A"/>
                <w:sz w:val="16"/>
                <w:lang w:val="nl-NL" w:eastAsia="nl-NL"/>
              </w:rPr>
              <w:t>huwelijk</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744091B7" w14:textId="77777777" w:rsidR="004D596F" w:rsidRPr="00D84CA6" w:rsidRDefault="004D596F"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identificatienummers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6C23047A" w14:textId="77777777" w:rsidR="004D596F"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4D596F" w14:paraId="1EE999B3"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5413DB4B" w14:textId="77777777" w:rsidR="004D596F" w:rsidRPr="00AF2AC1" w:rsidRDefault="004D596F" w:rsidP="003512B3">
            <w:pPr>
              <w:pStyle w:val="Default"/>
              <w:widowControl w:val="0"/>
              <w:spacing w:line="276" w:lineRule="auto"/>
              <w:rPr>
                <w:rFonts w:eastAsiaTheme="minorEastAsia" w:cstheme="minorBidi"/>
                <w:b w:val="0"/>
                <w:color w:val="00000A"/>
                <w:sz w:val="16"/>
                <w:lang w:val="nl-NL" w:eastAsia="nl-NL"/>
                <w:rPrChange w:id="108"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18D0AA82" w14:textId="77777777" w:rsidR="004D596F" w:rsidRPr="00D84CA6" w:rsidRDefault="004D596F"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samengestelde naam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182A0409" w14:textId="77777777" w:rsidR="004D596F"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4D596F" w14:paraId="4E5B8082"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02BA25FF" w14:textId="77777777" w:rsidR="004D596F" w:rsidRPr="00AF2AC1" w:rsidRDefault="004D596F" w:rsidP="003512B3">
            <w:pPr>
              <w:pStyle w:val="Default"/>
              <w:widowControl w:val="0"/>
              <w:spacing w:line="276" w:lineRule="auto"/>
              <w:rPr>
                <w:rFonts w:eastAsiaTheme="minorEastAsia" w:cstheme="minorBidi"/>
                <w:b w:val="0"/>
                <w:color w:val="00000A"/>
                <w:sz w:val="16"/>
                <w:lang w:val="nl-NL" w:eastAsia="nl-NL"/>
                <w:rPrChange w:id="109"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3A50636E" w14:textId="77777777" w:rsidR="004D596F" w:rsidRPr="00D84CA6" w:rsidRDefault="004D596F"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geboorte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9034ADB" w14:textId="77777777" w:rsidR="004D596F"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4D596F" w14:paraId="6AA61580"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bottom w:val="single" w:sz="4" w:space="0" w:color="auto"/>
              <w:right w:val="nil"/>
            </w:tcBorders>
            <w:tcMar>
              <w:top w:w="55" w:type="dxa"/>
              <w:left w:w="15" w:type="dxa"/>
              <w:bottom w:w="55" w:type="dxa"/>
              <w:right w:w="55" w:type="dxa"/>
            </w:tcMar>
          </w:tcPr>
          <w:p w14:paraId="275DE9F9" w14:textId="77777777" w:rsidR="004D596F" w:rsidRPr="00AF2AC1" w:rsidRDefault="004D596F" w:rsidP="003512B3">
            <w:pPr>
              <w:pStyle w:val="Default"/>
              <w:widowControl w:val="0"/>
              <w:spacing w:line="276" w:lineRule="auto"/>
              <w:rPr>
                <w:rFonts w:eastAsiaTheme="minorEastAsia" w:cstheme="minorBidi"/>
                <w:b w:val="0"/>
                <w:color w:val="00000A"/>
                <w:sz w:val="16"/>
                <w:lang w:val="nl-NL" w:eastAsia="nl-NL"/>
                <w:rPrChange w:id="110"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58E5BAC4" w14:textId="77777777" w:rsidR="004D596F" w:rsidRPr="00D84CA6" w:rsidRDefault="004D596F" w:rsidP="003512B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geslachtsaanduiding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03ACBB9" w14:textId="77777777" w:rsidR="004D596F" w:rsidRPr="00D84CA6" w:rsidRDefault="006C6660" w:rsidP="003512B3">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1D4381" w14:paraId="4DC7D2D1"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0093D088" w14:textId="77777777" w:rsidR="001D4381" w:rsidRPr="00AF2AC1" w:rsidRDefault="001D4381" w:rsidP="001D4381">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t>Wijziging partnergegevens geregistreerd partnerschap</w:t>
            </w: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41B3AB07" w14:textId="77777777" w:rsidR="001D4381" w:rsidRPr="00D84CA6" w:rsidRDefault="001D4381" w:rsidP="001D4381">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identificatienummers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24B4F92C" w14:textId="77777777" w:rsidR="001D4381" w:rsidRPr="00D84CA6" w:rsidRDefault="003F39BE" w:rsidP="001D4381">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1D4381" w14:paraId="30860670"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05EF80DC" w14:textId="77777777" w:rsidR="001D4381" w:rsidRPr="00AF2AC1" w:rsidRDefault="001D4381" w:rsidP="001D4381">
            <w:pPr>
              <w:pStyle w:val="Default"/>
              <w:widowControl w:val="0"/>
              <w:spacing w:line="276" w:lineRule="auto"/>
              <w:rPr>
                <w:rFonts w:eastAsiaTheme="minorEastAsia" w:cstheme="minorBidi"/>
                <w:b w:val="0"/>
                <w:color w:val="00000A"/>
                <w:sz w:val="16"/>
                <w:lang w:val="nl-NL" w:eastAsia="nl-NL"/>
                <w:rPrChange w:id="111"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502F1EBC" w14:textId="77777777" w:rsidR="001D4381" w:rsidRPr="00D84CA6" w:rsidRDefault="001D4381" w:rsidP="001D4381">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samengestelde naam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ABAEF95" w14:textId="77777777" w:rsidR="001D4381" w:rsidRPr="00D84CA6" w:rsidRDefault="003F39BE" w:rsidP="001D4381">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1D4381" w14:paraId="66FC4B1A"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20B1D254" w14:textId="77777777" w:rsidR="001D4381" w:rsidRPr="00AF2AC1" w:rsidRDefault="001D4381" w:rsidP="001D4381">
            <w:pPr>
              <w:pStyle w:val="Default"/>
              <w:widowControl w:val="0"/>
              <w:spacing w:line="276" w:lineRule="auto"/>
              <w:rPr>
                <w:rFonts w:eastAsiaTheme="minorEastAsia" w:cstheme="minorBidi"/>
                <w:b w:val="0"/>
                <w:color w:val="00000A"/>
                <w:sz w:val="16"/>
                <w:lang w:val="nl-NL" w:eastAsia="nl-NL"/>
                <w:rPrChange w:id="112"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60DE999C" w14:textId="77777777" w:rsidR="001D4381" w:rsidRPr="00D84CA6" w:rsidRDefault="001D4381" w:rsidP="001D4381">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geboorte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56B7DF3F" w14:textId="77777777" w:rsidR="001D4381" w:rsidRPr="00D84CA6" w:rsidRDefault="003F39BE" w:rsidP="001D4381">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1D4381" w14:paraId="53DDE760"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bottom w:val="single" w:sz="4" w:space="0" w:color="auto"/>
              <w:right w:val="nil"/>
            </w:tcBorders>
            <w:tcMar>
              <w:top w:w="55" w:type="dxa"/>
              <w:left w:w="15" w:type="dxa"/>
              <w:bottom w:w="55" w:type="dxa"/>
              <w:right w:w="55" w:type="dxa"/>
            </w:tcMar>
          </w:tcPr>
          <w:p w14:paraId="77DA0EC4" w14:textId="77777777" w:rsidR="001D4381" w:rsidRPr="00AF2AC1" w:rsidRDefault="001D4381" w:rsidP="001D4381">
            <w:pPr>
              <w:pStyle w:val="Default"/>
              <w:widowControl w:val="0"/>
              <w:spacing w:line="276" w:lineRule="auto"/>
              <w:rPr>
                <w:rFonts w:eastAsiaTheme="minorEastAsia" w:cstheme="minorBidi"/>
                <w:b w:val="0"/>
                <w:color w:val="00000A"/>
                <w:sz w:val="16"/>
                <w:lang w:val="nl-NL" w:eastAsia="nl-NL"/>
                <w:rPrChange w:id="113" w:author="Tjie-Wah Lee" w:date="2017-06-29T08:50: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tcBorders>
              <w:top w:val="single" w:sz="4" w:space="0" w:color="auto"/>
              <w:left w:val="single" w:sz="8" w:space="0" w:color="00000A"/>
              <w:bottom w:val="single" w:sz="4" w:space="0" w:color="auto"/>
              <w:right w:val="nil"/>
            </w:tcBorders>
            <w:tcMar>
              <w:top w:w="55" w:type="dxa"/>
              <w:left w:w="15" w:type="dxa"/>
              <w:bottom w:w="55" w:type="dxa"/>
              <w:right w:w="55" w:type="dxa"/>
            </w:tcMar>
          </w:tcPr>
          <w:p w14:paraId="03756BBE" w14:textId="77777777" w:rsidR="001D4381" w:rsidRPr="00D84CA6" w:rsidRDefault="001D4381" w:rsidP="001D4381">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geslachtsaanduiding gerelateerde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4AB31949" w14:textId="77777777" w:rsidR="001D4381" w:rsidRPr="00D84CA6" w:rsidRDefault="003F39BE" w:rsidP="001D4381">
            <w:pPr>
              <w:pStyle w:val="Default"/>
              <w:widowControl w:val="0"/>
              <w:spacing w:after="35" w:line="276" w:lineRule="auto"/>
              <w:rPr>
                <w:rFonts w:eastAsiaTheme="minorEastAsia" w:cstheme="minorBidi"/>
                <w:color w:val="00000A"/>
                <w:sz w:val="16"/>
                <w:lang w:val="nl-NL" w:eastAsia="nl-NL"/>
              </w:rPr>
            </w:pPr>
            <w:r w:rsidRPr="00D84CA6">
              <w:rPr>
                <w:rFonts w:eastAsiaTheme="minorEastAsia" w:cstheme="minorBidi"/>
                <w:b w:val="0"/>
                <w:bCs w:val="0"/>
                <w:color w:val="00000A"/>
                <w:sz w:val="16"/>
                <w:lang w:val="nl-NL" w:eastAsia="nl-NL"/>
              </w:rPr>
              <w:t>n.v.t.</w:t>
            </w:r>
          </w:p>
        </w:tc>
      </w:tr>
      <w:tr w:rsidR="007F2F89" w:rsidRPr="008A2AAE" w14:paraId="5C0FC848" w14:textId="77777777" w:rsidTr="00653023">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03023043" w14:textId="77777777" w:rsidR="007F2F89" w:rsidRPr="00AF2AC1" w:rsidRDefault="007F2F89" w:rsidP="007F2F89">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t>Geboorte in Nederland</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4" w:space="0" w:color="auto"/>
              <w:left w:val="single" w:sz="8" w:space="0" w:color="00000A"/>
              <w:right w:val="nil"/>
            </w:tcBorders>
            <w:tcMar>
              <w:top w:w="55" w:type="dxa"/>
              <w:left w:w="15" w:type="dxa"/>
              <w:bottom w:w="55" w:type="dxa"/>
              <w:right w:w="55" w:type="dxa"/>
            </w:tcMar>
          </w:tcPr>
          <w:p w14:paraId="06021A6A" w14:textId="77777777" w:rsidR="007F2F89" w:rsidRPr="00D84CA6" w:rsidRDefault="007F2F89" w:rsidP="0065302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geborene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19BBFE19" w14:textId="77777777" w:rsidR="007F2F89" w:rsidRPr="00AF2AC1" w:rsidRDefault="007F2F89" w:rsidP="0065302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identificatienummers</w:t>
            </w:r>
          </w:p>
        </w:tc>
      </w:tr>
      <w:tr w:rsidR="007F2F89" w:rsidRPr="008A2AAE" w14:paraId="7474D3FB" w14:textId="77777777" w:rsidTr="00653023">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6483607C" w14:textId="77777777" w:rsidR="007F2F89" w:rsidRPr="003B7B78" w:rsidRDefault="007F2F89" w:rsidP="00653023">
            <w:pPr>
              <w:pStyle w:val="Default"/>
              <w:widowControl w:val="0"/>
              <w:spacing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1F1973FA" w14:textId="77777777" w:rsidR="007F2F89" w:rsidRPr="00D84CA6" w:rsidRDefault="007F2F89" w:rsidP="0065302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2E830C1F" w14:textId="77777777" w:rsidR="007F2F89" w:rsidRPr="00AF2AC1" w:rsidRDefault="007F2F89" w:rsidP="0065302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nationaliteit</w:t>
            </w:r>
          </w:p>
        </w:tc>
      </w:tr>
      <w:tr w:rsidR="007F2F89" w:rsidRPr="008A2AAE" w14:paraId="10B922C4" w14:textId="77777777" w:rsidTr="00653023">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40F53267" w14:textId="77777777" w:rsidR="007F2F89" w:rsidRPr="003B7B78" w:rsidRDefault="007F2F89" w:rsidP="00653023">
            <w:pPr>
              <w:pStyle w:val="Default"/>
              <w:widowControl w:val="0"/>
              <w:spacing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199B7AC1" w14:textId="77777777" w:rsidR="007F2F89" w:rsidRPr="00D84CA6" w:rsidRDefault="007F2F89" w:rsidP="0065302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7CC0EFB6" w14:textId="77777777" w:rsidR="007F2F89" w:rsidRPr="00AF2AC1" w:rsidRDefault="007F2F89" w:rsidP="0065302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staatloos</w:t>
            </w:r>
          </w:p>
        </w:tc>
      </w:tr>
      <w:tr w:rsidR="007F2F89" w:rsidRPr="008A2AAE" w14:paraId="0A584958" w14:textId="77777777" w:rsidTr="00653023">
        <w:trPr>
          <w:trHeight w:val="580"/>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2977603E" w14:textId="77777777" w:rsidR="007F2F89" w:rsidRPr="003B7B78" w:rsidRDefault="007F2F89" w:rsidP="00653023">
            <w:pPr>
              <w:pStyle w:val="Default"/>
              <w:widowControl w:val="0"/>
              <w:spacing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63B3F659" w14:textId="77777777" w:rsidR="007F2F89" w:rsidRPr="00D84CA6" w:rsidRDefault="007F2F89" w:rsidP="0065302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right w:val="single" w:sz="8" w:space="0" w:color="00000A"/>
            </w:tcBorders>
            <w:tcMar>
              <w:top w:w="55" w:type="dxa"/>
              <w:left w:w="15" w:type="dxa"/>
              <w:bottom w:w="55" w:type="dxa"/>
              <w:right w:w="55" w:type="dxa"/>
            </w:tcMar>
          </w:tcPr>
          <w:p w14:paraId="09FEADA5" w14:textId="77777777" w:rsidR="007F2F89" w:rsidRPr="00AF2AC1" w:rsidRDefault="007F2F89" w:rsidP="0065302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 xml:space="preserve">Registratie </w:t>
            </w:r>
            <w:proofErr w:type="spellStart"/>
            <w:r w:rsidRPr="00AF2AC1">
              <w:rPr>
                <w:rFonts w:eastAsiaTheme="minorEastAsia" w:cstheme="minorBidi"/>
                <w:b w:val="0"/>
                <w:color w:val="00000A"/>
                <w:sz w:val="16"/>
                <w:szCs w:val="16"/>
                <w:lang w:val="nl-NL" w:eastAsia="nl-NL"/>
              </w:rPr>
              <w:t>verstrekkingsbeperking</w:t>
            </w:r>
            <w:proofErr w:type="spellEnd"/>
          </w:p>
        </w:tc>
      </w:tr>
      <w:tr w:rsidR="004551A0" w14:paraId="241BA872"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7802637F" w14:textId="77777777" w:rsidR="004551A0" w:rsidRPr="00AF2AC1" w:rsidRDefault="004551A0" w:rsidP="004551A0">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t>Geboorte in Nederland met erkenning op geboortedatum</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4" w:space="0" w:color="auto"/>
              <w:left w:val="single" w:sz="8" w:space="0" w:color="00000A"/>
              <w:right w:val="nil"/>
            </w:tcBorders>
            <w:tcMar>
              <w:top w:w="55" w:type="dxa"/>
              <w:left w:w="15" w:type="dxa"/>
              <w:bottom w:w="55" w:type="dxa"/>
              <w:right w:w="55" w:type="dxa"/>
            </w:tcMar>
          </w:tcPr>
          <w:p w14:paraId="0EAFF7A0" w14:textId="77777777" w:rsidR="004551A0" w:rsidRPr="00D84CA6" w:rsidRDefault="004551A0" w:rsidP="004551A0">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geborene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FBB6B9A" w14:textId="77777777" w:rsidR="004551A0" w:rsidRPr="00AF2AC1" w:rsidRDefault="004551A0" w:rsidP="004551A0">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identificatienummers</w:t>
            </w:r>
          </w:p>
        </w:tc>
      </w:tr>
      <w:tr w:rsidR="004551A0" w14:paraId="115357D6"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5419EB6A" w14:textId="77777777" w:rsidR="004551A0" w:rsidRPr="00AF2AC1" w:rsidRDefault="004551A0" w:rsidP="004551A0">
            <w:pPr>
              <w:pStyle w:val="Default"/>
              <w:widowControl w:val="0"/>
              <w:spacing w:line="276" w:lineRule="auto"/>
              <w:rPr>
                <w:rFonts w:eastAsiaTheme="minorEastAsia" w:cstheme="minorBidi"/>
                <w:b w:val="0"/>
                <w:color w:val="00000A"/>
                <w:sz w:val="16"/>
                <w:lang w:val="nl-NL" w:eastAsia="nl-NL"/>
                <w:rPrChange w:id="114"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01691EB9" w14:textId="77777777" w:rsidR="004551A0" w:rsidRPr="00D84CA6" w:rsidRDefault="004551A0" w:rsidP="004551A0">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8CC512F" w14:textId="77777777" w:rsidR="004551A0" w:rsidRPr="00AF2AC1" w:rsidRDefault="004551A0" w:rsidP="004551A0">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nationaliteit</w:t>
            </w:r>
          </w:p>
        </w:tc>
      </w:tr>
      <w:tr w:rsidR="004551A0" w14:paraId="71CDB9E8"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455D70ED" w14:textId="77777777" w:rsidR="004551A0" w:rsidRPr="00AF2AC1" w:rsidRDefault="004551A0" w:rsidP="004551A0">
            <w:pPr>
              <w:pStyle w:val="Default"/>
              <w:widowControl w:val="0"/>
              <w:spacing w:line="276" w:lineRule="auto"/>
              <w:rPr>
                <w:rFonts w:eastAsiaTheme="minorEastAsia" w:cstheme="minorBidi"/>
                <w:b w:val="0"/>
                <w:color w:val="00000A"/>
                <w:sz w:val="16"/>
                <w:lang w:val="nl-NL" w:eastAsia="nl-NL"/>
                <w:rPrChange w:id="115"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2CC2192D" w14:textId="77777777" w:rsidR="004551A0" w:rsidRPr="00D84CA6" w:rsidRDefault="004551A0" w:rsidP="004551A0">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2D4CAE76" w14:textId="77777777" w:rsidR="004551A0" w:rsidRPr="00AF2AC1" w:rsidRDefault="004551A0" w:rsidP="004551A0">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staatloos</w:t>
            </w:r>
          </w:p>
        </w:tc>
      </w:tr>
      <w:tr w:rsidR="004551A0" w14:paraId="2E81AF81" w14:textId="77777777" w:rsidTr="004252CF">
        <w:trPr>
          <w:trHeight w:val="580"/>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7C61FFB3" w14:textId="77777777" w:rsidR="004551A0" w:rsidRPr="00AF2AC1" w:rsidRDefault="004551A0" w:rsidP="004551A0">
            <w:pPr>
              <w:pStyle w:val="Default"/>
              <w:widowControl w:val="0"/>
              <w:spacing w:line="276" w:lineRule="auto"/>
              <w:rPr>
                <w:rFonts w:eastAsiaTheme="minorEastAsia" w:cstheme="minorBidi"/>
                <w:b w:val="0"/>
                <w:color w:val="00000A"/>
                <w:sz w:val="16"/>
                <w:lang w:val="nl-NL" w:eastAsia="nl-NL"/>
                <w:rPrChange w:id="116"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569B7122" w14:textId="77777777" w:rsidR="004551A0" w:rsidRPr="00D84CA6" w:rsidRDefault="004551A0" w:rsidP="004551A0">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right w:val="single" w:sz="8" w:space="0" w:color="00000A"/>
            </w:tcBorders>
            <w:tcMar>
              <w:top w:w="55" w:type="dxa"/>
              <w:left w:w="15" w:type="dxa"/>
              <w:bottom w:w="55" w:type="dxa"/>
              <w:right w:w="55" w:type="dxa"/>
            </w:tcMar>
          </w:tcPr>
          <w:p w14:paraId="24500FFA" w14:textId="77777777" w:rsidR="004551A0" w:rsidRPr="00AF2AC1" w:rsidRDefault="004551A0" w:rsidP="004551A0">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 xml:space="preserve">Registratie </w:t>
            </w:r>
            <w:proofErr w:type="spellStart"/>
            <w:r w:rsidRPr="00AF2AC1">
              <w:rPr>
                <w:rFonts w:eastAsiaTheme="minorEastAsia" w:cstheme="minorBidi"/>
                <w:b w:val="0"/>
                <w:color w:val="00000A"/>
                <w:sz w:val="16"/>
                <w:szCs w:val="16"/>
                <w:lang w:val="nl-NL" w:eastAsia="nl-NL"/>
              </w:rPr>
              <w:t>verstrekkingsbeperking</w:t>
            </w:r>
            <w:proofErr w:type="spellEnd"/>
          </w:p>
        </w:tc>
      </w:tr>
      <w:tr w:rsidR="004D5610" w14:paraId="789BBC68"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4036BEDB"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lastRenderedPageBreak/>
              <w:t>Geboorte in Nederland met erkenning na geboortedatum</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4" w:space="0" w:color="auto"/>
              <w:left w:val="single" w:sz="8" w:space="0" w:color="00000A"/>
              <w:right w:val="nil"/>
            </w:tcBorders>
            <w:tcMar>
              <w:top w:w="55" w:type="dxa"/>
              <w:left w:w="15" w:type="dxa"/>
              <w:bottom w:w="55" w:type="dxa"/>
              <w:right w:w="55" w:type="dxa"/>
            </w:tcMar>
          </w:tcPr>
          <w:p w14:paraId="0F44ACFB" w14:textId="77777777" w:rsidR="004D5610" w:rsidRPr="00D84CA6" w:rsidRDefault="004D5610" w:rsidP="00AE78D3">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Registratie geborene</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58ACCF5B"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identificatienummers</w:t>
            </w:r>
          </w:p>
        </w:tc>
      </w:tr>
      <w:tr w:rsidR="004D5610" w14:paraId="7C275BFB"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0997E6A2"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17"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23778A47" w14:textId="77777777" w:rsidR="004D5610" w:rsidRPr="00D84CA6"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C008CD3"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ouder</w:t>
            </w:r>
          </w:p>
        </w:tc>
      </w:tr>
      <w:tr w:rsidR="004D5610" w14:paraId="618FF065"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0D00AA84"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18"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6D9A4704" w14:textId="77777777" w:rsidR="004D5610" w:rsidRPr="00D84CA6"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52A36614"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geslachtsnaam/voornaam</w:t>
            </w:r>
          </w:p>
        </w:tc>
      </w:tr>
      <w:tr w:rsidR="004D5610" w14:paraId="5B942A7F"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6A063871"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19"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0BB03A85" w14:textId="77777777" w:rsidR="004D5610" w:rsidRPr="00D84CA6"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2C1B046"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nationaliteit</w:t>
            </w:r>
          </w:p>
        </w:tc>
      </w:tr>
      <w:tr w:rsidR="004D5610" w14:paraId="5D5D2FC5"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5E2F2566"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20"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51BAB40A" w14:textId="77777777" w:rsidR="004D5610" w:rsidRPr="00D84CA6"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299B263"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Beëindiging nationaliteit</w:t>
            </w:r>
          </w:p>
        </w:tc>
      </w:tr>
      <w:tr w:rsidR="004D5610" w14:paraId="11658875"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5AFE6E10"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21"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6DD12FF4" w14:textId="77777777" w:rsidR="004D5610"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D29A32C"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staatloos</w:t>
            </w:r>
          </w:p>
        </w:tc>
      </w:tr>
      <w:tr w:rsidR="004D5610" w14:paraId="57B7786C" w14:textId="77777777" w:rsidTr="004252CF">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7F30B030" w14:textId="77777777" w:rsidR="004D5610" w:rsidRPr="00AF2AC1" w:rsidRDefault="004D5610" w:rsidP="00AE78D3">
            <w:pPr>
              <w:pStyle w:val="Default"/>
              <w:widowControl w:val="0"/>
              <w:spacing w:line="276" w:lineRule="auto"/>
              <w:rPr>
                <w:rFonts w:eastAsiaTheme="minorEastAsia" w:cstheme="minorBidi"/>
                <w:b w:val="0"/>
                <w:color w:val="00000A"/>
                <w:sz w:val="16"/>
                <w:lang w:val="nl-NL" w:eastAsia="nl-NL"/>
                <w:rPrChange w:id="122" w:author="Tjie-Wah Lee" w:date="2017-06-29T08:51:00Z">
                  <w:rPr>
                    <w:rFonts w:eastAsiaTheme="minorEastAsia" w:cstheme="minorBidi"/>
                    <w:color w:val="00000A"/>
                    <w:sz w:val="16"/>
                    <w:lang w:val="nl-NL" w:eastAsia="nl-NL"/>
                  </w:rPr>
                </w:rPrChange>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09E430C7" w14:textId="77777777" w:rsidR="004D5610" w:rsidRDefault="004D5610" w:rsidP="00AE78D3">
            <w:pPr>
              <w:pStyle w:val="Standaard1"/>
              <w:widowControl w:val="0"/>
              <w:spacing w:line="276" w:lineRule="auto"/>
              <w:rPr>
                <w:rFonts w:ascii="Verdana" w:eastAsiaTheme="minorEastAsia" w:hAnsi="Verdana" w:cstheme="minorBidi"/>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right w:val="single" w:sz="8" w:space="0" w:color="00000A"/>
            </w:tcBorders>
            <w:tcMar>
              <w:top w:w="55" w:type="dxa"/>
              <w:left w:w="15" w:type="dxa"/>
              <w:bottom w:w="55" w:type="dxa"/>
              <w:right w:w="55" w:type="dxa"/>
            </w:tcMar>
          </w:tcPr>
          <w:p w14:paraId="12300834" w14:textId="77777777" w:rsidR="004D5610" w:rsidRPr="00AF2AC1" w:rsidRDefault="004D5610" w:rsidP="00AE78D3">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 xml:space="preserve">Registratie </w:t>
            </w:r>
            <w:proofErr w:type="spellStart"/>
            <w:r w:rsidRPr="00AF2AC1">
              <w:rPr>
                <w:rFonts w:eastAsiaTheme="minorEastAsia" w:cstheme="minorBidi"/>
                <w:b w:val="0"/>
                <w:color w:val="00000A"/>
                <w:sz w:val="16"/>
                <w:szCs w:val="16"/>
                <w:lang w:val="nl-NL" w:eastAsia="nl-NL"/>
              </w:rPr>
              <w:t>verstrekkingsbeperking</w:t>
            </w:r>
            <w:proofErr w:type="spellEnd"/>
          </w:p>
        </w:tc>
      </w:tr>
      <w:tr w:rsidR="00405E22" w14:paraId="0F69735F" w14:textId="77777777" w:rsidTr="004252CF">
        <w:trPr>
          <w:trHeight w:val="225"/>
        </w:trPr>
        <w:tc>
          <w:tcPr>
            <w:cnfStyle w:val="001000000000" w:firstRow="0" w:lastRow="0" w:firstColumn="1" w:lastColumn="0" w:oddVBand="0" w:evenVBand="0" w:oddHBand="0" w:evenHBand="0" w:firstRowFirstColumn="0" w:firstRowLastColumn="0" w:lastRowFirstColumn="0" w:lastRowLastColumn="0"/>
            <w:tcW w:w="3265" w:type="dxa"/>
            <w:vMerge w:val="restart"/>
            <w:tcBorders>
              <w:top w:val="single" w:sz="4" w:space="0" w:color="auto"/>
              <w:left w:val="single" w:sz="8" w:space="0" w:color="00000A"/>
              <w:right w:val="nil"/>
            </w:tcBorders>
            <w:tcMar>
              <w:top w:w="55" w:type="dxa"/>
              <w:left w:w="15" w:type="dxa"/>
              <w:bottom w:w="55" w:type="dxa"/>
              <w:right w:w="55" w:type="dxa"/>
            </w:tcMar>
          </w:tcPr>
          <w:p w14:paraId="3493B6A7" w14:textId="77777777" w:rsidR="00405E22" w:rsidRPr="00AF2AC1" w:rsidRDefault="00405E22" w:rsidP="00405E22">
            <w:pPr>
              <w:pStyle w:val="Default"/>
              <w:widowControl w:val="0"/>
              <w:spacing w:line="276" w:lineRule="auto"/>
              <w:rPr>
                <w:rFonts w:eastAsiaTheme="minorEastAsia" w:cstheme="minorBidi"/>
                <w:b w:val="0"/>
                <w:color w:val="00000A"/>
                <w:sz w:val="16"/>
                <w:lang w:val="nl-NL" w:eastAsia="nl-NL"/>
              </w:rPr>
            </w:pPr>
            <w:r w:rsidRPr="00AF2AC1">
              <w:rPr>
                <w:rFonts w:eastAsiaTheme="minorEastAsia" w:cstheme="minorBidi"/>
                <w:b w:val="0"/>
                <w:color w:val="00000A"/>
                <w:sz w:val="16"/>
                <w:lang w:val="nl-NL" w:eastAsia="nl-NL"/>
              </w:rPr>
              <w:t>Erkenning</w:t>
            </w:r>
          </w:p>
        </w:tc>
        <w:tc>
          <w:tcPr>
            <w:cnfStyle w:val="000010000000" w:firstRow="0" w:lastRow="0" w:firstColumn="0" w:lastColumn="0" w:oddVBand="1" w:evenVBand="0" w:oddHBand="0" w:evenHBand="0" w:firstRowFirstColumn="0" w:firstRowLastColumn="0" w:lastRowFirstColumn="0" w:lastRowLastColumn="0"/>
            <w:tcW w:w="2203" w:type="dxa"/>
            <w:vMerge w:val="restart"/>
            <w:tcBorders>
              <w:top w:val="single" w:sz="4" w:space="0" w:color="auto"/>
              <w:left w:val="single" w:sz="8" w:space="0" w:color="00000A"/>
              <w:right w:val="nil"/>
            </w:tcBorders>
            <w:tcMar>
              <w:top w:w="55" w:type="dxa"/>
              <w:left w:w="15" w:type="dxa"/>
              <w:bottom w:w="55" w:type="dxa"/>
              <w:right w:w="55" w:type="dxa"/>
            </w:tcMar>
          </w:tcPr>
          <w:p w14:paraId="21D30255" w14:textId="77777777" w:rsidR="00405E22" w:rsidRPr="00A07EAF" w:rsidRDefault="00405E22" w:rsidP="00405E22">
            <w:pPr>
              <w:pStyle w:val="Standaard1"/>
              <w:widowControl w:val="0"/>
              <w:spacing w:line="276" w:lineRule="auto"/>
              <w:rPr>
                <w:rFonts w:ascii="Verdana" w:eastAsiaTheme="minorEastAsia" w:hAnsi="Verdana" w:cstheme="minorBidi"/>
                <w:color w:val="00000A"/>
                <w:szCs w:val="24"/>
                <w:lang w:val="nl-NL" w:eastAsia="nl-NL"/>
              </w:rPr>
            </w:pPr>
            <w:r w:rsidRPr="00A07EAF">
              <w:rPr>
                <w:rFonts w:ascii="Verdana" w:eastAsiaTheme="minorEastAsia" w:hAnsi="Verdana" w:cstheme="minorBidi"/>
                <w:color w:val="00000A"/>
                <w:szCs w:val="24"/>
                <w:lang w:val="nl-NL" w:eastAsia="nl-NL"/>
              </w:rPr>
              <w:t>Registratie ouder</w:t>
            </w: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370D2C4E" w14:textId="77777777" w:rsidR="00405E22" w:rsidRPr="00AF2AC1" w:rsidRDefault="00405E22" w:rsidP="00405E22">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geslachtsnaam/voornaam</w:t>
            </w:r>
          </w:p>
        </w:tc>
      </w:tr>
      <w:tr w:rsidR="00405E22" w14:paraId="3EE3CAD2" w14:textId="77777777" w:rsidTr="004252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5B7BBE7B" w14:textId="77777777" w:rsidR="00405E22" w:rsidRDefault="00405E22" w:rsidP="00405E22">
            <w:pPr>
              <w:pStyle w:val="Default"/>
              <w:widowControl w:val="0"/>
              <w:spacing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35474CA6" w14:textId="77777777" w:rsidR="00405E22" w:rsidRPr="00A07EAF" w:rsidRDefault="00405E22" w:rsidP="00405E22">
            <w:pPr>
              <w:pStyle w:val="Standaard1"/>
              <w:widowControl w:val="0"/>
              <w:spacing w:line="276" w:lineRule="auto"/>
              <w:rPr>
                <w:rFonts w:ascii="Verdana" w:eastAsiaTheme="minorEastAsia" w:hAnsi="Verdana" w:cstheme="minorBidi"/>
                <w:color w:val="00000A"/>
                <w:szCs w:val="24"/>
                <w:lang w:val="nl-NL" w:eastAsia="nl-NL"/>
                <w:rPrChange w:id="123" w:author="Tjie-Wah Lee" w:date="2017-06-28T13:46:00Z">
                  <w:rPr>
                    <w:rFonts w:ascii="Verdana" w:eastAsiaTheme="minorEastAsia" w:hAnsi="Verdana" w:cstheme="minorBidi"/>
                    <w:b/>
                    <w:color w:val="00000A"/>
                    <w:szCs w:val="24"/>
                    <w:lang w:val="nl-NL" w:eastAsia="nl-NL"/>
                  </w:rPr>
                </w:rPrChange>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bottom w:val="single" w:sz="8" w:space="0" w:color="00000A"/>
              <w:right w:val="single" w:sz="8" w:space="0" w:color="00000A"/>
            </w:tcBorders>
            <w:tcMar>
              <w:top w:w="55" w:type="dxa"/>
              <w:left w:w="15" w:type="dxa"/>
              <w:bottom w:w="55" w:type="dxa"/>
              <w:right w:w="55" w:type="dxa"/>
            </w:tcMar>
          </w:tcPr>
          <w:p w14:paraId="0B545F97" w14:textId="77777777" w:rsidR="00405E22" w:rsidRPr="00AF2AC1" w:rsidRDefault="00405E22" w:rsidP="00405E22">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Registratie nationaliteit</w:t>
            </w:r>
          </w:p>
        </w:tc>
      </w:tr>
      <w:tr w:rsidR="00405E22" w14:paraId="5E2DCF78" w14:textId="77777777" w:rsidTr="004252CF">
        <w:trPr>
          <w:cnfStyle w:val="010000000000" w:firstRow="0" w:lastRow="1"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265" w:type="dxa"/>
            <w:vMerge/>
            <w:tcBorders>
              <w:left w:val="single" w:sz="8" w:space="0" w:color="00000A"/>
              <w:right w:val="nil"/>
            </w:tcBorders>
            <w:tcMar>
              <w:top w:w="55" w:type="dxa"/>
              <w:left w:w="15" w:type="dxa"/>
              <w:bottom w:w="55" w:type="dxa"/>
              <w:right w:w="55" w:type="dxa"/>
            </w:tcMar>
          </w:tcPr>
          <w:p w14:paraId="43E89F26" w14:textId="77777777" w:rsidR="00405E22" w:rsidRDefault="00405E22" w:rsidP="00405E22">
            <w:pPr>
              <w:pStyle w:val="Default"/>
              <w:widowControl w:val="0"/>
              <w:spacing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2203" w:type="dxa"/>
            <w:vMerge/>
            <w:tcBorders>
              <w:left w:val="single" w:sz="8" w:space="0" w:color="00000A"/>
              <w:right w:val="nil"/>
            </w:tcBorders>
            <w:tcMar>
              <w:top w:w="55" w:type="dxa"/>
              <w:left w:w="15" w:type="dxa"/>
              <w:bottom w:w="55" w:type="dxa"/>
              <w:right w:w="55" w:type="dxa"/>
            </w:tcMar>
          </w:tcPr>
          <w:p w14:paraId="4E2E4BDF" w14:textId="77777777" w:rsidR="00405E22" w:rsidRPr="00A07EAF" w:rsidRDefault="00405E22" w:rsidP="00405E22">
            <w:pPr>
              <w:pStyle w:val="Standaard1"/>
              <w:widowControl w:val="0"/>
              <w:spacing w:line="276" w:lineRule="auto"/>
              <w:rPr>
                <w:rFonts w:ascii="Verdana" w:eastAsiaTheme="minorEastAsia" w:hAnsi="Verdana" w:cstheme="minorBidi"/>
                <w:color w:val="00000A"/>
                <w:szCs w:val="24"/>
                <w:lang w:val="nl-NL" w:eastAsia="nl-NL"/>
                <w:rPrChange w:id="124" w:author="Tjie-Wah Lee" w:date="2017-06-28T13:46:00Z">
                  <w:rPr>
                    <w:rFonts w:ascii="Verdana" w:eastAsiaTheme="minorEastAsia" w:hAnsi="Verdana" w:cstheme="minorBidi"/>
                    <w:b w:val="0"/>
                    <w:color w:val="00000A"/>
                    <w:szCs w:val="24"/>
                    <w:lang w:val="nl-NL" w:eastAsia="nl-NL"/>
                  </w:rPr>
                </w:rPrChange>
              </w:rPr>
            </w:pPr>
          </w:p>
        </w:tc>
        <w:tc>
          <w:tcPr>
            <w:cnfStyle w:val="000100000000" w:firstRow="0" w:lastRow="0" w:firstColumn="0" w:lastColumn="1" w:oddVBand="0" w:evenVBand="0" w:oddHBand="0" w:evenHBand="0" w:firstRowFirstColumn="0" w:firstRowLastColumn="0" w:lastRowFirstColumn="0" w:lastRowLastColumn="0"/>
            <w:tcW w:w="2754" w:type="dxa"/>
            <w:tcBorders>
              <w:top w:val="single" w:sz="8" w:space="0" w:color="00000A"/>
              <w:left w:val="single" w:sz="8" w:space="0" w:color="00000A"/>
              <w:right w:val="single" w:sz="8" w:space="0" w:color="00000A"/>
            </w:tcBorders>
            <w:tcMar>
              <w:top w:w="55" w:type="dxa"/>
              <w:left w:w="15" w:type="dxa"/>
              <w:bottom w:w="55" w:type="dxa"/>
              <w:right w:w="55" w:type="dxa"/>
            </w:tcMar>
          </w:tcPr>
          <w:p w14:paraId="61218666" w14:textId="77777777" w:rsidR="00405E22" w:rsidRPr="00AF2AC1" w:rsidRDefault="00405E22" w:rsidP="00405E22">
            <w:pPr>
              <w:pStyle w:val="Default"/>
              <w:widowControl w:val="0"/>
              <w:spacing w:after="35" w:line="276" w:lineRule="auto"/>
              <w:rPr>
                <w:rFonts w:eastAsiaTheme="minorEastAsia" w:cstheme="minorBidi"/>
                <w:b w:val="0"/>
                <w:color w:val="00000A"/>
                <w:sz w:val="16"/>
                <w:szCs w:val="16"/>
                <w:lang w:val="nl-NL" w:eastAsia="nl-NL"/>
              </w:rPr>
            </w:pPr>
            <w:r w:rsidRPr="00AF2AC1">
              <w:rPr>
                <w:rFonts w:eastAsiaTheme="minorEastAsia" w:cstheme="minorBidi"/>
                <w:b w:val="0"/>
                <w:color w:val="00000A"/>
                <w:sz w:val="16"/>
                <w:szCs w:val="16"/>
                <w:lang w:val="nl-NL" w:eastAsia="nl-NL"/>
              </w:rPr>
              <w:t>Beëindiging nationaliteit</w:t>
            </w:r>
          </w:p>
        </w:tc>
      </w:tr>
    </w:tbl>
    <w:p w14:paraId="1E7D1553" w14:textId="77777777" w:rsidR="00147E28" w:rsidRDefault="00147E28">
      <w:pPr>
        <w:pStyle w:val="Default"/>
        <w:spacing w:after="35"/>
        <w:rPr>
          <w:ins w:id="125" w:author="Tjie-Wah Lee" w:date="2017-06-29T10:10:00Z"/>
          <w:lang w:val="nl-NL"/>
        </w:rPr>
      </w:pPr>
    </w:p>
    <w:p w14:paraId="2F35EACA" w14:textId="77777777" w:rsidR="00A76050" w:rsidRPr="00096654" w:rsidRDefault="00A76050">
      <w:pPr>
        <w:pStyle w:val="Default"/>
        <w:spacing w:after="35"/>
        <w:rPr>
          <w:lang w:val="nl-NL"/>
        </w:rPr>
      </w:pPr>
    </w:p>
    <w:p w14:paraId="3FA7C5C1" w14:textId="77777777" w:rsidR="00FB4758" w:rsidRDefault="0061179C">
      <w:pPr>
        <w:pStyle w:val="Kop1"/>
        <w:numPr>
          <w:ilvl w:val="0"/>
          <w:numId w:val="1"/>
        </w:numPr>
        <w:spacing w:line="276" w:lineRule="auto"/>
        <w:rPr>
          <w:lang w:val="nl-NL"/>
        </w:rPr>
      </w:pPr>
      <w:bookmarkStart w:id="126" w:name="_Toc463450872"/>
      <w:bookmarkStart w:id="127" w:name="_Toc322772363"/>
      <w:bookmarkStart w:id="128" w:name="_Toc453932076"/>
      <w:bookmarkStart w:id="129" w:name="_Toc486498437"/>
      <w:bookmarkEnd w:id="126"/>
      <w:bookmarkEnd w:id="127"/>
      <w:bookmarkEnd w:id="128"/>
      <w:r>
        <w:rPr>
          <w:lang w:val="nl-NL"/>
        </w:rPr>
        <w:lastRenderedPageBreak/>
        <w:t>Testproducten</w:t>
      </w:r>
      <w:bookmarkEnd w:id="129"/>
    </w:p>
    <w:p w14:paraId="225A4439" w14:textId="77777777" w:rsidR="00FB4758" w:rsidRDefault="0061179C">
      <w:r>
        <w:t>Bij de oplevering van de release zijn de volgende test producten opgeleverd:</w:t>
      </w:r>
    </w:p>
    <w:tbl>
      <w:tblPr>
        <w:tblW w:w="9112"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bottom w:w="15" w:type="dxa"/>
          <w:right w:w="30" w:type="dxa"/>
        </w:tblCellMar>
        <w:tblLook w:val="04A0" w:firstRow="1" w:lastRow="0" w:firstColumn="1" w:lastColumn="0" w:noHBand="0" w:noVBand="1"/>
      </w:tblPr>
      <w:tblGrid>
        <w:gridCol w:w="2271"/>
        <w:gridCol w:w="3404"/>
        <w:gridCol w:w="3437"/>
      </w:tblGrid>
      <w:tr w:rsidR="00C4531D" w14:paraId="4B1D981F"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vAlign w:val="bottom"/>
          </w:tcPr>
          <w:p w14:paraId="7BF800A4" w14:textId="77777777" w:rsidR="00C4531D" w:rsidRDefault="00C4531D">
            <w:pPr>
              <w:pStyle w:val="TabelSubkop"/>
            </w:pPr>
            <w:r>
              <w:t>Product</w:t>
            </w:r>
          </w:p>
        </w:tc>
        <w:tc>
          <w:tcPr>
            <w:tcW w:w="340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vAlign w:val="bottom"/>
          </w:tcPr>
          <w:p w14:paraId="78753BBF" w14:textId="77777777" w:rsidR="00C4531D" w:rsidRDefault="00C4531D">
            <w:pPr>
              <w:pStyle w:val="TabelSubkop"/>
            </w:pPr>
            <w:r>
              <w:t>Omschrijving</w:t>
            </w:r>
          </w:p>
        </w:tc>
        <w:tc>
          <w:tcPr>
            <w:tcW w:w="343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15" w:type="dxa"/>
              <w:right w:w="15" w:type="dxa"/>
            </w:tcMar>
            <w:vAlign w:val="bottom"/>
          </w:tcPr>
          <w:p w14:paraId="44820599" w14:textId="77777777" w:rsidR="00C4531D" w:rsidRDefault="00C4531D">
            <w:pPr>
              <w:pStyle w:val="TabelSubkop"/>
            </w:pPr>
            <w:r>
              <w:t>Locatie</w:t>
            </w:r>
          </w:p>
        </w:tc>
      </w:tr>
      <w:tr w:rsidR="00C4531D" w14:paraId="0780555E"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961B96C" w14:textId="77777777" w:rsidR="00C4531D" w:rsidRDefault="00C4531D">
            <w:pPr>
              <w:pStyle w:val="Tabeltekst"/>
            </w:pPr>
            <w:r>
              <w:t xml:space="preserve">Logische testgevallen BRP software (Levering + </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0A854E7" w14:textId="77777777" w:rsidR="00C4531D" w:rsidRDefault="00C4531D">
            <w:pPr>
              <w:pStyle w:val="Tabeltekst"/>
            </w:pPr>
            <w:r>
              <w:t xml:space="preserve">Export uit het BMR van de logische testgevallen </w:t>
            </w:r>
            <w:proofErr w:type="spellStart"/>
            <w:r>
              <w:t>tbv</w:t>
            </w:r>
            <w:proofErr w:type="spellEnd"/>
            <w:r>
              <w:t xml:space="preserve"> de BRP software </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4CDD565" w14:textId="73C2EB67" w:rsidR="00C4531D" w:rsidRDefault="00C4531D">
            <w:pPr>
              <w:pStyle w:val="Tabeltekst"/>
            </w:pPr>
            <w:r>
              <w:t>//</w:t>
            </w:r>
            <w:r w:rsidR="00B3497A">
              <w:t>OA</w:t>
            </w:r>
            <w:r>
              <w:t>/01 BRP/04 Testdocumentatie</w:t>
            </w:r>
          </w:p>
        </w:tc>
      </w:tr>
      <w:tr w:rsidR="00C4531D" w14:paraId="5ACACEFA"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157AA2C" w14:textId="77777777" w:rsidR="00C4531D" w:rsidRDefault="00C4531D">
            <w:pPr>
              <w:pStyle w:val="Tabeltekst"/>
            </w:pPr>
            <w:proofErr w:type="spellStart"/>
            <w:r>
              <w:t>Traceability</w:t>
            </w:r>
            <w:proofErr w:type="spellEnd"/>
            <w:r>
              <w:t xml:space="preserve"> matrix (Levering + </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45B2927" w14:textId="77777777" w:rsidR="00C4531D" w:rsidRDefault="00C4531D">
            <w:pPr>
              <w:pStyle w:val="Tabeltekst"/>
            </w:pPr>
            <w:r>
              <w:t>Overzicht van de relatie tussen regels en de corresponderende testgevallen</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4846AF95" w14:textId="4D937A79" w:rsidR="00C4531D" w:rsidRDefault="00C4531D">
            <w:pPr>
              <w:pStyle w:val="Tabeltekst"/>
            </w:pPr>
            <w:r>
              <w:t>//</w:t>
            </w:r>
            <w:r w:rsidR="00B3497A">
              <w:t>OA</w:t>
            </w:r>
            <w:r>
              <w:t>/01 BRP/04 Testdocumentatie</w:t>
            </w:r>
          </w:p>
        </w:tc>
      </w:tr>
      <w:tr w:rsidR="00C4531D" w14:paraId="0F69BD5A"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1734395" w14:textId="60546837" w:rsidR="00C4531D" w:rsidRDefault="00C4531D">
            <w:pPr>
              <w:pStyle w:val="Tabeltekst"/>
              <w:rPr>
                <w:lang w:val="en-US"/>
              </w:rPr>
            </w:pPr>
            <w:r>
              <w:rPr>
                <w:lang w:val="en-US"/>
              </w:rPr>
              <w:t xml:space="preserve">Traceability Matrix </w:t>
            </w:r>
            <w:r w:rsidR="00B3497A">
              <w:rPr>
                <w:lang w:val="en-US"/>
              </w:rPr>
              <w:t>OA</w:t>
            </w:r>
            <w:r>
              <w:rPr>
                <w:lang w:val="en-US"/>
              </w:rPr>
              <w:t xml:space="preserve"> Team Rood (Levering)</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80B565D" w14:textId="77777777" w:rsidR="00C4531D" w:rsidRDefault="00C4531D">
            <w:pPr>
              <w:pStyle w:val="Tabeltekst"/>
            </w:pPr>
            <w:r>
              <w:t>Overzicht van de relatie tussen de regels en de corresponderende testgevallen met de bijbehorende locatie van de story files.</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05FCF32C" w14:textId="2385F0D4" w:rsidR="00C4531D" w:rsidRDefault="00C4531D">
            <w:pPr>
              <w:pStyle w:val="Tabeltekst"/>
            </w:pPr>
            <w:r>
              <w:t>//</w:t>
            </w:r>
            <w:r w:rsidR="00B3497A">
              <w:t>OA</w:t>
            </w:r>
            <w:r>
              <w:t>/01 BRP/04</w:t>
            </w:r>
          </w:p>
          <w:p w14:paraId="54099A1A" w14:textId="77777777" w:rsidR="00C4531D" w:rsidRDefault="00C4531D">
            <w:pPr>
              <w:pStyle w:val="Tabeltekst"/>
            </w:pPr>
            <w:r>
              <w:t>Testdocumentatie</w:t>
            </w:r>
          </w:p>
        </w:tc>
      </w:tr>
      <w:tr w:rsidR="00C4531D" w14:paraId="5154C586"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691DA5E" w14:textId="77777777" w:rsidR="00C4531D" w:rsidRDefault="00C4531D">
            <w:pPr>
              <w:pStyle w:val="Tabeltekst"/>
              <w:rPr>
                <w:lang w:val="en-US"/>
              </w:rPr>
            </w:pPr>
            <w:proofErr w:type="spellStart"/>
            <w:r>
              <w:rPr>
                <w:lang w:val="en-US"/>
              </w:rPr>
              <w:t>Testware</w:t>
            </w:r>
            <w:proofErr w:type="spellEnd"/>
            <w:r>
              <w:rPr>
                <w:lang w:val="en-US"/>
              </w:rPr>
              <w:t xml:space="preserve"> End to End </w:t>
            </w:r>
            <w:proofErr w:type="spellStart"/>
            <w:r>
              <w:rPr>
                <w:lang w:val="en-US"/>
              </w:rPr>
              <w:t>regressie</w:t>
            </w:r>
            <w:proofErr w:type="spellEnd"/>
            <w:r>
              <w:rPr>
                <w:lang w:val="en-US"/>
              </w:rPr>
              <w:t xml:space="preserve"> test </w:t>
            </w:r>
            <w:proofErr w:type="spellStart"/>
            <w:r>
              <w:rPr>
                <w:lang w:val="en-US"/>
              </w:rPr>
              <w:t>inclusief</w:t>
            </w:r>
            <w:proofErr w:type="spellEnd"/>
            <w:r>
              <w:rPr>
                <w:lang w:val="en-US"/>
              </w:rPr>
              <w:t xml:space="preserve"> BRP </w:t>
            </w:r>
            <w:proofErr w:type="spellStart"/>
            <w:r>
              <w:rPr>
                <w:lang w:val="en-US"/>
              </w:rPr>
              <w:t>integratie</w:t>
            </w:r>
            <w:proofErr w:type="spellEnd"/>
            <w:r>
              <w:rPr>
                <w:lang w:val="en-US"/>
              </w:rPr>
              <w:t xml:space="preserve"> test (Levering) </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3E82AAC" w14:textId="77777777" w:rsidR="00C4531D" w:rsidRDefault="00C4531D">
            <w:pPr>
              <w:pStyle w:val="Tabeltekst"/>
            </w:pPr>
            <w:proofErr w:type="spellStart"/>
            <w:r>
              <w:t>Testware</w:t>
            </w:r>
            <w:proofErr w:type="spellEnd"/>
            <w:r>
              <w:t xml:space="preserve"> voor het </w:t>
            </w:r>
            <w:proofErr w:type="spellStart"/>
            <w:r>
              <w:t>geautomiseerd</w:t>
            </w:r>
            <w:proofErr w:type="spellEnd"/>
            <w:r>
              <w:t xml:space="preserve"> uitvoeren van de testen behorende bij de End </w:t>
            </w:r>
            <w:proofErr w:type="spellStart"/>
            <w:r>
              <w:t>to</w:t>
            </w:r>
            <w:proofErr w:type="spellEnd"/>
            <w:r>
              <w:t xml:space="preserve"> End regressie testen en de BRP integratie testen</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0CB9DCB5" w14:textId="6AA758FC" w:rsidR="00C4531D" w:rsidRDefault="00C4531D">
            <w:pPr>
              <w:pStyle w:val="Tabeltekst"/>
            </w:pPr>
            <w:r>
              <w:t>//</w:t>
            </w:r>
            <w:r w:rsidR="00B3497A">
              <w:t>OA</w:t>
            </w:r>
            <w:r>
              <w:t>/01 BRP/06 Software Package</w:t>
            </w:r>
          </w:p>
        </w:tc>
      </w:tr>
      <w:tr w:rsidR="00C4531D" w14:paraId="1BE846C5"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C2A813E" w14:textId="77777777" w:rsidR="00C4531D" w:rsidRDefault="00C4531D">
            <w:pPr>
              <w:pStyle w:val="Tabeltekst"/>
            </w:pPr>
            <w:proofErr w:type="spellStart"/>
            <w:r>
              <w:t>Testware</w:t>
            </w:r>
            <w:proofErr w:type="spellEnd"/>
            <w:r>
              <w:t xml:space="preserve">  API regressie test inclusief intake test en Geconverteerde GBA </w:t>
            </w:r>
            <w:proofErr w:type="spellStart"/>
            <w:r>
              <w:t>bijhoudingen</w:t>
            </w:r>
            <w:proofErr w:type="spellEnd"/>
            <w:r>
              <w:t xml:space="preserve"> test (Levering)</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8E660CA" w14:textId="77777777" w:rsidR="00C4531D" w:rsidRDefault="00C4531D">
            <w:pPr>
              <w:pStyle w:val="Tabeltekst"/>
            </w:pPr>
            <w:proofErr w:type="spellStart"/>
            <w:r>
              <w:t>Testware</w:t>
            </w:r>
            <w:proofErr w:type="spellEnd"/>
            <w:r>
              <w:t xml:space="preserve"> voor het </w:t>
            </w:r>
            <w:proofErr w:type="spellStart"/>
            <w:r>
              <w:t>geautomiseerd</w:t>
            </w:r>
            <w:proofErr w:type="spellEnd"/>
            <w:r>
              <w:t xml:space="preserve"> uitvoeren van de testen behorende bij de API regressie test, intake test en geconverteerde GBA </w:t>
            </w:r>
            <w:proofErr w:type="spellStart"/>
            <w:r>
              <w:t>bijhouding</w:t>
            </w:r>
            <w:proofErr w:type="spellEnd"/>
            <w:r>
              <w:t xml:space="preserve"> test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91BD5DC" w14:textId="769AE9E9" w:rsidR="00C4531D" w:rsidRDefault="00C4531D">
            <w:pPr>
              <w:pStyle w:val="Tabeltekst"/>
            </w:pPr>
            <w:r>
              <w:t>//</w:t>
            </w:r>
            <w:r w:rsidR="00B3497A">
              <w:t>OA</w:t>
            </w:r>
            <w:r>
              <w:t>/01 BRP/06 Software Package</w:t>
            </w:r>
          </w:p>
        </w:tc>
      </w:tr>
      <w:tr w:rsidR="00C4531D" w14:paraId="1195E516"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8EFB1FC" w14:textId="77777777" w:rsidR="00C4531D" w:rsidRDefault="00C4531D">
            <w:pPr>
              <w:pStyle w:val="Default"/>
              <w:rPr>
                <w:szCs w:val="16"/>
                <w:lang w:val="nl-NL"/>
              </w:rPr>
            </w:pPr>
            <w:r>
              <w:rPr>
                <w:sz w:val="16"/>
                <w:szCs w:val="16"/>
                <w:lang w:val="nl-NL"/>
              </w:rPr>
              <w:t>Testscript Voltrekking Huwelijk in Nederland (</w:t>
            </w:r>
            <w:proofErr w:type="spellStart"/>
            <w:r>
              <w:rPr>
                <w:sz w:val="16"/>
                <w:szCs w:val="16"/>
                <w:lang w:val="nl-NL"/>
              </w:rPr>
              <w:t>Bijhouding</w:t>
            </w:r>
            <w:proofErr w:type="spellEnd"/>
            <w:r>
              <w:rPr>
                <w:sz w:val="16"/>
                <w:szCs w:val="16"/>
                <w:lang w:val="nl-NL"/>
              </w:rPr>
              <w:t xml:space="preserve">) </w:t>
            </w:r>
          </w:p>
          <w:p w14:paraId="5E8BCFC9" w14:textId="77777777" w:rsidR="00C4531D" w:rsidRDefault="00C4531D">
            <w:pPr>
              <w:pStyle w:val="Tabeltekst"/>
            </w:pP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0F2D46B" w14:textId="77777777" w:rsidR="00C4531D" w:rsidRDefault="00C4531D">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en verwerking bij Voltrekking Huwelijk in Nederland. </w:t>
            </w:r>
          </w:p>
          <w:p w14:paraId="3ECBEF8D" w14:textId="77777777" w:rsidR="00C4531D" w:rsidRDefault="00C4531D">
            <w:pPr>
              <w:pStyle w:val="Tabeltekst"/>
            </w:pP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30B1D688" w14:textId="6C537106" w:rsidR="00C4531D" w:rsidRDefault="00C4531D">
            <w:pPr>
              <w:pStyle w:val="Default"/>
              <w:rPr>
                <w:szCs w:val="16"/>
              </w:rPr>
            </w:pPr>
            <w:r>
              <w:rPr>
                <w:sz w:val="16"/>
                <w:szCs w:val="16"/>
              </w:rPr>
              <w:t>//</w:t>
            </w:r>
            <w:r w:rsidR="00B3497A">
              <w:rPr>
                <w:sz w:val="16"/>
                <w:szCs w:val="16"/>
              </w:rPr>
              <w:t>OA</w:t>
            </w:r>
            <w:r>
              <w:rPr>
                <w:sz w:val="16"/>
                <w:szCs w:val="16"/>
              </w:rPr>
              <w:t xml:space="preserve">/01 BRP/04 </w:t>
            </w:r>
            <w:proofErr w:type="spellStart"/>
            <w:r>
              <w:rPr>
                <w:sz w:val="16"/>
                <w:szCs w:val="16"/>
              </w:rPr>
              <w:t>Testdocumentatie</w:t>
            </w:r>
            <w:proofErr w:type="spellEnd"/>
            <w:r>
              <w:rPr>
                <w:sz w:val="16"/>
                <w:szCs w:val="16"/>
              </w:rPr>
              <w:t xml:space="preserve"> </w:t>
            </w:r>
          </w:p>
          <w:p w14:paraId="317FDEDF" w14:textId="77777777" w:rsidR="00C4531D" w:rsidRDefault="00C4531D">
            <w:pPr>
              <w:pStyle w:val="Tabeltekst"/>
            </w:pPr>
          </w:p>
        </w:tc>
      </w:tr>
      <w:tr w:rsidR="00C4531D" w14:paraId="33544918"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E8228D3" w14:textId="77777777" w:rsidR="00C4531D" w:rsidRDefault="00C4531D">
            <w:pPr>
              <w:pStyle w:val="Default"/>
              <w:rPr>
                <w:szCs w:val="16"/>
                <w:lang w:val="nl-NL"/>
              </w:rPr>
            </w:pPr>
            <w:r>
              <w:rPr>
                <w:sz w:val="16"/>
                <w:szCs w:val="16"/>
                <w:lang w:val="nl-NL"/>
              </w:rPr>
              <w:t>Testscript GBA</w:t>
            </w:r>
            <w:ins w:id="130" w:author="Tjie-Wah Lee" w:date="2017-06-28T14:30:00Z">
              <w:r>
                <w:rPr>
                  <w:sz w:val="16"/>
                  <w:szCs w:val="16"/>
                  <w:lang w:val="nl-NL"/>
                </w:rPr>
                <w:t xml:space="preserve"> </w:t>
              </w:r>
            </w:ins>
            <w:r>
              <w:rPr>
                <w:sz w:val="16"/>
                <w:szCs w:val="16"/>
                <w:lang w:val="nl-NL"/>
              </w:rPr>
              <w:t>-</w:t>
            </w:r>
            <w:ins w:id="131" w:author="Tjie-Wah Lee" w:date="2017-06-28T14:30:00Z">
              <w:r>
                <w:rPr>
                  <w:sz w:val="16"/>
                  <w:szCs w:val="16"/>
                  <w:lang w:val="nl-NL"/>
                </w:rPr>
                <w:t xml:space="preserve"> </w:t>
              </w:r>
            </w:ins>
            <w:r>
              <w:rPr>
                <w:sz w:val="16"/>
                <w:szCs w:val="16"/>
                <w:lang w:val="nl-NL"/>
              </w:rPr>
              <w:t>Voltrekking Huwelijk in Nederland (</w:t>
            </w:r>
            <w:proofErr w:type="spellStart"/>
            <w:r>
              <w:rPr>
                <w:sz w:val="16"/>
                <w:szCs w:val="16"/>
                <w:lang w:val="nl-NL"/>
              </w:rPr>
              <w:t>Bijhouding</w:t>
            </w:r>
            <w:proofErr w:type="spellEnd"/>
            <w:r>
              <w:rPr>
                <w:sz w:val="16"/>
                <w:szCs w:val="16"/>
                <w:lang w:val="nl-NL"/>
              </w:rPr>
              <w:t xml:space="preserve">) </w:t>
            </w:r>
          </w:p>
          <w:p w14:paraId="22650A75" w14:textId="77777777" w:rsidR="00C4531D" w:rsidRDefault="00C4531D">
            <w:pPr>
              <w:pStyle w:val="Tabeltekst"/>
            </w:pP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715F944" w14:textId="77777777" w:rsidR="00C4531D" w:rsidRDefault="00C4531D">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bij GBA-Voltrekking Huwelijk in Nederland. </w:t>
            </w:r>
          </w:p>
          <w:p w14:paraId="71085907" w14:textId="77777777" w:rsidR="00C4531D" w:rsidRDefault="00C4531D">
            <w:pPr>
              <w:pStyle w:val="Tabeltekst"/>
            </w:pP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684C4BA4" w14:textId="73378B36" w:rsidR="00C4531D" w:rsidRDefault="00C4531D">
            <w:pPr>
              <w:pStyle w:val="Default"/>
              <w:rPr>
                <w:szCs w:val="16"/>
              </w:rPr>
            </w:pPr>
            <w:r>
              <w:rPr>
                <w:sz w:val="16"/>
                <w:szCs w:val="16"/>
              </w:rPr>
              <w:t>//</w:t>
            </w:r>
            <w:r w:rsidR="00B3497A">
              <w:rPr>
                <w:sz w:val="16"/>
                <w:szCs w:val="16"/>
              </w:rPr>
              <w:t>OA</w:t>
            </w:r>
            <w:r>
              <w:rPr>
                <w:sz w:val="16"/>
                <w:szCs w:val="16"/>
              </w:rPr>
              <w:t xml:space="preserve">/01 BRP/04 </w:t>
            </w:r>
            <w:proofErr w:type="spellStart"/>
            <w:r>
              <w:rPr>
                <w:sz w:val="16"/>
                <w:szCs w:val="16"/>
              </w:rPr>
              <w:t>Testdocumentatie</w:t>
            </w:r>
            <w:proofErr w:type="spellEnd"/>
            <w:r>
              <w:rPr>
                <w:sz w:val="16"/>
                <w:szCs w:val="16"/>
              </w:rPr>
              <w:t xml:space="preserve"> </w:t>
            </w:r>
          </w:p>
          <w:p w14:paraId="51FEB435" w14:textId="77777777" w:rsidR="00C4531D" w:rsidRDefault="00C4531D">
            <w:pPr>
              <w:pStyle w:val="Tabeltekst"/>
            </w:pPr>
          </w:p>
        </w:tc>
      </w:tr>
      <w:tr w:rsidR="00C4531D" w14:paraId="01E79731"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384F084" w14:textId="77777777" w:rsidR="00C4531D" w:rsidRDefault="00C4531D">
            <w:pPr>
              <w:pStyle w:val="Tabeltekst"/>
            </w:pPr>
            <w:r>
              <w:t>Testscript Aangaan geregistreerd partnerschap in Nederland</w:t>
            </w:r>
          </w:p>
          <w:p w14:paraId="5E0BC6C7"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2055656" w14:textId="77777777" w:rsidR="00C4531D" w:rsidRDefault="00C4531D">
            <w:pPr>
              <w:pStyle w:val="Tabeltekst"/>
            </w:pPr>
            <w:r>
              <w:t>Testscript waarin is aangegeven welke regels zijn getriggerd voor Aangaan geregistreerd partnerschap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71CDDEC1" w14:textId="3C2819E7"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14:paraId="47301A72"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C9FD6B1" w14:textId="77777777" w:rsidR="00C4531D" w:rsidRDefault="00C4531D">
            <w:pPr>
              <w:pStyle w:val="Tabeltekst"/>
            </w:pPr>
            <w:r>
              <w:t>Testscript Beëindiging geregistreerd partnerschap in Nederland</w:t>
            </w:r>
          </w:p>
          <w:p w14:paraId="0AFC1E5F"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72A811C" w14:textId="77777777" w:rsidR="00C4531D" w:rsidRDefault="00C4531D">
            <w:pPr>
              <w:pStyle w:val="Tabeltekst"/>
            </w:pPr>
            <w:r>
              <w:t>Testscript met testanalyses en logische testgevallen voor beëindiging geregistreerd partnerschap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4A7DF58" w14:textId="0256736C"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14:paraId="46381492"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B735B56" w14:textId="77777777" w:rsidR="00C4531D" w:rsidRDefault="00C4531D">
            <w:pPr>
              <w:pStyle w:val="Tabeltekst"/>
            </w:pPr>
            <w:r>
              <w:t>Testscript Autorisatie administratieve handeling</w:t>
            </w:r>
          </w:p>
          <w:p w14:paraId="3383B681"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36F29DA" w14:textId="77777777" w:rsidR="00C4531D" w:rsidRDefault="00C4531D">
            <w:pPr>
              <w:pStyle w:val="Tabeltekst"/>
            </w:pPr>
            <w:r>
              <w:t>Testscript met testanalyses en logische testgevallen voor autorisatieregels.</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4AA5659D" w14:textId="33F0DD2E"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14:paraId="316A1CE3"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07A0B63" w14:textId="77777777" w:rsidR="00C4531D" w:rsidRDefault="00C4531D">
            <w:pPr>
              <w:pStyle w:val="Tabeltekst"/>
            </w:pPr>
            <w:r>
              <w:t xml:space="preserve">Testscript Maak </w:t>
            </w:r>
            <w:proofErr w:type="spellStart"/>
            <w:r>
              <w:t>bijhoudingsplan</w:t>
            </w:r>
            <w:proofErr w:type="spellEnd"/>
          </w:p>
          <w:p w14:paraId="1513D9D1"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DED2FBB" w14:textId="77777777" w:rsidR="00C4531D" w:rsidRDefault="00C4531D">
            <w:pPr>
              <w:pStyle w:val="Tabeltekst"/>
            </w:pPr>
            <w:r>
              <w:t xml:space="preserve">Testscript met testanalyses en logische testgevallen voor het maken van een </w:t>
            </w:r>
            <w:proofErr w:type="spellStart"/>
            <w:r>
              <w:t>bijhoudingsplan</w:t>
            </w:r>
            <w:proofErr w:type="spellEnd"/>
            <w:r>
              <w: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F4CD3E7" w14:textId="5D4443D8"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14:paraId="34374F5F"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EE2ED62" w14:textId="77777777" w:rsidR="00C4531D" w:rsidRDefault="00C4531D">
            <w:pPr>
              <w:pStyle w:val="Tabeltekst"/>
            </w:pPr>
            <w:r>
              <w:lastRenderedPageBreak/>
              <w:t xml:space="preserve">Testscript Maak </w:t>
            </w:r>
            <w:proofErr w:type="spellStart"/>
            <w:r>
              <w:t>bijhoudingsnotificatie</w:t>
            </w:r>
            <w:proofErr w:type="spellEnd"/>
          </w:p>
          <w:p w14:paraId="72B995ED"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DE270EE" w14:textId="77777777" w:rsidR="00C4531D" w:rsidRDefault="00C4531D">
            <w:pPr>
              <w:pStyle w:val="Tabeltekst"/>
            </w:pPr>
            <w:r>
              <w:t xml:space="preserve">Testscript met testanalyses en logische testgevallen voor het maken van een </w:t>
            </w:r>
            <w:proofErr w:type="spellStart"/>
            <w:r>
              <w:t>bijhoudingsnotificatie</w:t>
            </w:r>
            <w:proofErr w:type="spellEnd"/>
            <w:r>
              <w: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3133DD1" w14:textId="4D7E2007"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14:paraId="56178444"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8ECBE30" w14:textId="77777777" w:rsidR="00C4531D" w:rsidRDefault="00C4531D">
            <w:pPr>
              <w:pStyle w:val="Tabeltekst"/>
            </w:pPr>
            <w:r>
              <w:t xml:space="preserve">Testscript Maak </w:t>
            </w:r>
            <w:proofErr w:type="spellStart"/>
            <w:r>
              <w:t>bijhoudingsresultaatbericht</w:t>
            </w:r>
            <w:proofErr w:type="spellEnd"/>
          </w:p>
          <w:p w14:paraId="3D4906A3" w14:textId="77777777" w:rsidR="00C4531D" w:rsidRDefault="00C4531D">
            <w:pPr>
              <w:pStyle w:val="Tabeltekst"/>
            </w:pPr>
            <w:r>
              <w:t>(</w:t>
            </w:r>
            <w:proofErr w:type="spellStart"/>
            <w:r>
              <w:t>Bijhouding</w:t>
            </w:r>
            <w:proofErr w:type="spellEnd"/>
            <w:r>
              <w: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1DECC26" w14:textId="77777777" w:rsidR="00C4531D" w:rsidRDefault="00C4531D">
            <w:pPr>
              <w:pStyle w:val="Tabeltekst"/>
            </w:pPr>
            <w:r>
              <w:t xml:space="preserve">Testscript met testanalyses en logische testgevallen voor het controleren van het </w:t>
            </w:r>
            <w:proofErr w:type="spellStart"/>
            <w:r>
              <w:t>bijhoudingsresultaatbericht</w:t>
            </w:r>
            <w:proofErr w:type="spellEnd"/>
            <w:r>
              <w: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B4A8D31" w14:textId="541E78D8" w:rsidR="00C4531D" w:rsidRDefault="00C4531D">
            <w:pPr>
              <w:pStyle w:val="Tabeltekst"/>
            </w:pPr>
            <w:r>
              <w:rPr>
                <w:szCs w:val="16"/>
              </w:rPr>
              <w:t xml:space="preserve">// </w:t>
            </w:r>
            <w:r w:rsidR="00B3497A">
              <w:rPr>
                <w:szCs w:val="16"/>
              </w:rPr>
              <w:t>OA</w:t>
            </w:r>
            <w:r>
              <w:rPr>
                <w:szCs w:val="16"/>
              </w:rPr>
              <w:t xml:space="preserve"> /01 BRP/04 Testdocumentatie</w:t>
            </w:r>
          </w:p>
        </w:tc>
      </w:tr>
      <w:tr w:rsidR="00C4531D" w:rsidRPr="007F11F8" w14:paraId="0E51C71F"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F3A1206"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Afhandeling</w:t>
            </w:r>
            <w:r w:rsidRPr="007F11F8">
              <w:rPr>
                <w:rFonts w:eastAsiaTheme="minorEastAsia" w:cstheme="minorBidi"/>
                <w:color w:val="00000A"/>
                <w:sz w:val="16"/>
                <w:lang w:val="nl-NL" w:eastAsia="nl-NL"/>
              </w:rPr>
              <w:t xml:space="preserve"> verzoek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B829296" w14:textId="77777777" w:rsidR="00C4531D" w:rsidRPr="007F11F8" w:rsidRDefault="00C4531D" w:rsidP="00E47050">
            <w:r>
              <w:t>Testscript voor Afhandeling</w:t>
            </w:r>
            <w:r w:rsidRPr="007F11F8">
              <w:t xml:space="preserve"> verzoek.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B3E4109" w14:textId="42FE3C82"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414D3C0B"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250A35C"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Aangaan geregistreerd partnerschap in buitenland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3AA93E4" w14:textId="77777777" w:rsidR="00C4531D" w:rsidRPr="007F11F8" w:rsidRDefault="00C4531D" w:rsidP="00E47050">
            <w:r w:rsidRPr="007F11F8">
              <w:t>Testscript met testanalyses en logische testgevallen voor geregistreerd partnerschap in buitenland.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1F86526" w14:textId="54C7FEA7"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645A2E81"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B0558A6"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Beëindiging geregistreerd partnerschap in buitenland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1ACD134" w14:textId="77777777" w:rsidR="00C4531D" w:rsidRPr="007F11F8" w:rsidRDefault="00C4531D" w:rsidP="00E47050">
            <w:r w:rsidRPr="007F11F8">
              <w:t>Testscript met testanalyses en logische testgevallen voor het beëindiging geregistreerd partnerschap in buitenland.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DE27974" w14:textId="53F67522"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3141E169"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2B7031F"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GBA - Beëindiging geregistreerd partnerschap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83EF1CF" w14:textId="77777777" w:rsidR="00C4531D" w:rsidRPr="007F11F8" w:rsidRDefault="00C4531D" w:rsidP="00E47050">
            <w:r w:rsidRPr="007F11F8">
              <w:t xml:space="preserve">Testscript met testanalyses en logische testgevallen voor </w:t>
            </w:r>
            <w:r w:rsidRPr="007F11F8">
              <w:rPr>
                <w:rFonts w:eastAsiaTheme="minorEastAsia" w:cstheme="minorBidi"/>
              </w:rPr>
              <w:t>GBA - Beëindiging geregistreerd partnerschap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1CF8584" w14:textId="49FA0759"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5A042CB8"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771456C"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GBA - Aangaan geregistreerd partnerschap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64DE285" w14:textId="77777777" w:rsidR="00C4531D" w:rsidRPr="007F11F8" w:rsidRDefault="00C4531D" w:rsidP="00E47050">
            <w:r w:rsidRPr="007F11F8">
              <w:t xml:space="preserve">Testscript met testanalyses en logische testgevallen voor </w:t>
            </w:r>
            <w:r w:rsidRPr="007F11F8">
              <w:rPr>
                <w:rFonts w:eastAsiaTheme="minorEastAsia" w:cstheme="minorBidi"/>
              </w:rPr>
              <w:t>GBA - Aangaan geregistreerd partnerschap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4F805D3" w14:textId="3B34640A"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1FD29479"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D346A1B"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GBA - Omzetting geregistreerd partnerschap in huwelijk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A0ECD45" w14:textId="77777777" w:rsidR="00C4531D" w:rsidRPr="007F11F8" w:rsidRDefault="00C4531D" w:rsidP="00E47050">
            <w:r w:rsidRPr="007F11F8">
              <w:t xml:space="preserve">Testscript met testanalyses en logische testgevallen voor </w:t>
            </w:r>
            <w:r w:rsidRPr="007F11F8">
              <w:rPr>
                <w:rFonts w:eastAsiaTheme="minorEastAsia" w:cstheme="minorBidi"/>
              </w:rPr>
              <w:t>GBA - Omzetting geregistreerd partnerschap in huwelijk.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4E5D2BE" w14:textId="534BB19D"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7B4B7DD7"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C96AA70"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GBA - Ontbinding huwelijk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49ADD48" w14:textId="77777777" w:rsidR="00C4531D" w:rsidRPr="007F11F8" w:rsidRDefault="00C4531D" w:rsidP="00E47050">
            <w:r w:rsidRPr="007F11F8">
              <w:t xml:space="preserve">Testscript met testanalyses en logische testgevallen voor </w:t>
            </w:r>
            <w:r w:rsidRPr="007F11F8">
              <w:rPr>
                <w:rFonts w:eastAsiaTheme="minorEastAsia" w:cstheme="minorBidi"/>
              </w:rPr>
              <w:t>GBA - Ontbinding huwelijk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3427F0BE" w14:textId="38D68CF9"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1622F4D1"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A2792A0"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 xml:space="preserve">Testscript Maak </w:t>
            </w:r>
            <w:proofErr w:type="spellStart"/>
            <w:r w:rsidRPr="007F11F8">
              <w:rPr>
                <w:rFonts w:eastAsiaTheme="minorEastAsia" w:cstheme="minorBidi"/>
                <w:color w:val="00000A"/>
                <w:sz w:val="16"/>
                <w:lang w:val="nl-NL" w:eastAsia="nl-NL"/>
              </w:rPr>
              <w:t>bijhoudingsvoorstel</w:t>
            </w:r>
            <w:proofErr w:type="spellEnd"/>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8145434" w14:textId="77777777" w:rsidR="00C4531D" w:rsidRPr="007F11F8" w:rsidRDefault="00C4531D" w:rsidP="00E47050">
            <w:r w:rsidRPr="007F11F8">
              <w:t xml:space="preserve">Testscript met testanalyses en logische testgevallen voor het maken van een </w:t>
            </w:r>
            <w:proofErr w:type="spellStart"/>
            <w:r w:rsidRPr="007F11F8">
              <w:t>bijhoudingsvoorstel</w:t>
            </w:r>
            <w:proofErr w:type="spellEnd"/>
            <w:r w:rsidRPr="007F11F8">
              <w: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EEF1C71" w14:textId="67B6AAC8"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1621D92E"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616C0A1"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Nietigverklaring geregistreerd partnerschap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8CDD3DA" w14:textId="77777777" w:rsidR="00C4531D" w:rsidRPr="007F11F8" w:rsidRDefault="00C4531D" w:rsidP="00E47050">
            <w:r w:rsidRPr="007F11F8">
              <w:t xml:space="preserve">Testscript met testanalyses en logische testgevallen voor </w:t>
            </w:r>
            <w:r w:rsidRPr="007F11F8">
              <w:rPr>
                <w:rFonts w:eastAsiaTheme="minorEastAsia" w:cstheme="minorBidi"/>
              </w:rPr>
              <w:t>Nietigverklaring geregistreerd partnerschap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B452179" w14:textId="76098F52"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5B9ACF6B"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B95725C"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Nietigverklaring huwelijk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F8E4203" w14:textId="77777777" w:rsidR="00C4531D" w:rsidRPr="007F11F8" w:rsidRDefault="00C4531D" w:rsidP="00E47050">
            <w:r w:rsidRPr="007F11F8">
              <w:t xml:space="preserve">Testscript met testanalyses en logische testgevallen voor </w:t>
            </w:r>
            <w:r w:rsidRPr="007F11F8">
              <w:rPr>
                <w:rFonts w:eastAsiaTheme="minorEastAsia" w:cstheme="minorBidi"/>
              </w:rPr>
              <w:t>Nietigverklaring huwelijk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0F877B88" w14:textId="210D70DE"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66A34490"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D1432DB"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Ontbinding huwelijk in buitenland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069DE3E" w14:textId="77777777" w:rsidR="00C4531D" w:rsidRPr="007F11F8" w:rsidRDefault="00C4531D" w:rsidP="00E47050">
            <w:r w:rsidRPr="007F11F8">
              <w:t xml:space="preserve">Testscript met testanalyses en logische testgevallen voor </w:t>
            </w:r>
            <w:r w:rsidRPr="007F11F8">
              <w:rPr>
                <w:rFonts w:eastAsiaTheme="minorEastAsia" w:cstheme="minorBidi"/>
              </w:rPr>
              <w:t>Ontbinding huwelijk in buitenland.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487FB72E" w14:textId="3FE261FE"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3E4D13A8"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08A34E3"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Ontbinding huwelijk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C5C9129" w14:textId="77777777" w:rsidR="00C4531D" w:rsidRPr="007F11F8" w:rsidRDefault="00C4531D" w:rsidP="00E47050">
            <w:r w:rsidRPr="007F11F8">
              <w:t xml:space="preserve">Testscript met testanalyses en logische testgevallen voor </w:t>
            </w:r>
            <w:r w:rsidRPr="007F11F8">
              <w:rPr>
                <w:rFonts w:eastAsiaTheme="minorEastAsia" w:cstheme="minorBidi"/>
              </w:rPr>
              <w:t>Ontbinding huwelijk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1639B122" w14:textId="32B60B95"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597F98BA"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DF7F79D"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Omzetting geregistreerd partnerschap in huwelijk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C3EB9C0" w14:textId="77777777" w:rsidR="00C4531D" w:rsidRPr="007F11F8" w:rsidRDefault="00C4531D" w:rsidP="00E47050">
            <w:r w:rsidRPr="007F11F8">
              <w:t xml:space="preserve">Testscript met testanalyses en logische testgevallen voor </w:t>
            </w:r>
            <w:r w:rsidRPr="007F11F8">
              <w:rPr>
                <w:rFonts w:eastAsiaTheme="minorEastAsia" w:cstheme="minorBidi"/>
              </w:rPr>
              <w:t>Omzetting geregistreerd partnerschap in huwelijk.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1D68D351" w14:textId="194253F6"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51DCB85D"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F12EA4B"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7F11F8">
              <w:rPr>
                <w:rFonts w:eastAsiaTheme="minorEastAsia" w:cstheme="minorBidi"/>
                <w:color w:val="00000A"/>
                <w:sz w:val="16"/>
                <w:lang w:val="nl-NL" w:eastAsia="nl-NL"/>
              </w:rPr>
              <w:t>Testscript Voltrekking huwelijk in buitenland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62451B3" w14:textId="77777777" w:rsidR="00C4531D" w:rsidRPr="007F11F8" w:rsidRDefault="00C4531D" w:rsidP="00E47050">
            <w:r w:rsidRPr="007F11F8">
              <w:t xml:space="preserve">Testscript met testanalyses en logische testgevallen voor </w:t>
            </w:r>
            <w:r w:rsidRPr="007F11F8">
              <w:rPr>
                <w:rFonts w:eastAsiaTheme="minorEastAsia" w:cstheme="minorBidi"/>
              </w:rPr>
              <w:t>Voltrekking huwelijk in buitenland.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1A5F3764" w14:textId="133E903E" w:rsidR="00C4531D" w:rsidRPr="007F11F8" w:rsidRDefault="00C4531D" w:rsidP="00E47050">
            <w:r>
              <w:rPr>
                <w:szCs w:val="16"/>
              </w:rPr>
              <w:t xml:space="preserve">// </w:t>
            </w:r>
            <w:r w:rsidR="00B3497A">
              <w:rPr>
                <w:szCs w:val="16"/>
              </w:rPr>
              <w:t>OA</w:t>
            </w:r>
            <w:r>
              <w:rPr>
                <w:szCs w:val="16"/>
              </w:rPr>
              <w:t xml:space="preserve"> /01 BRP/04 Testdocumentatie</w:t>
            </w:r>
          </w:p>
        </w:tc>
      </w:tr>
      <w:tr w:rsidR="00C4531D" w:rsidRPr="007F11F8" w14:paraId="4A698BA7"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B99BB1A"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lastRenderedPageBreak/>
              <w:t xml:space="preserve">Testscript </w:t>
            </w:r>
            <w:proofErr w:type="spellStart"/>
            <w:r>
              <w:rPr>
                <w:rFonts w:eastAsiaTheme="minorEastAsia" w:cstheme="minorBidi"/>
                <w:color w:val="00000A"/>
                <w:sz w:val="16"/>
                <w:lang w:val="nl-NL" w:eastAsia="nl-NL"/>
              </w:rPr>
              <w:t>Ongedaanmaking</w:t>
            </w:r>
            <w:proofErr w:type="spellEnd"/>
            <w:r>
              <w:rPr>
                <w:rFonts w:eastAsiaTheme="minorEastAsia" w:cstheme="minorBidi"/>
                <w:color w:val="00000A"/>
                <w:sz w:val="16"/>
                <w:lang w:val="nl-NL" w:eastAsia="nl-NL"/>
              </w:rPr>
              <w:t xml:space="preserve"> huwelijk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9AC3654" w14:textId="77777777" w:rsidR="00C4531D" w:rsidRPr="007F11F8" w:rsidRDefault="00C4531D" w:rsidP="00E47050">
            <w:r w:rsidRPr="001878E6">
              <w:t xml:space="preserve">Testscript met testanalyses en logische testgevallen voor </w:t>
            </w:r>
            <w:proofErr w:type="spellStart"/>
            <w:r w:rsidRPr="001878E6">
              <w:t>Ongedaanmaking</w:t>
            </w:r>
            <w:proofErr w:type="spellEnd"/>
            <w:r w:rsidRPr="001878E6">
              <w:t xml:space="preserve"> huwelijk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7EACE8BD" w14:textId="75E1BCFE" w:rsidR="00C4531D" w:rsidRPr="007F11F8" w:rsidRDefault="00C4531D" w:rsidP="00E47050">
            <w:pPr>
              <w:rPr>
                <w:szCs w:val="16"/>
              </w:rPr>
            </w:pPr>
            <w:r>
              <w:rPr>
                <w:szCs w:val="16"/>
              </w:rPr>
              <w:t xml:space="preserve">// </w:t>
            </w:r>
            <w:r w:rsidR="00B3497A">
              <w:rPr>
                <w:szCs w:val="16"/>
              </w:rPr>
              <w:t>OA</w:t>
            </w:r>
            <w:r>
              <w:rPr>
                <w:szCs w:val="16"/>
              </w:rPr>
              <w:t xml:space="preserve"> /01 BRP/04 Testdocumentatie</w:t>
            </w:r>
          </w:p>
        </w:tc>
      </w:tr>
      <w:tr w:rsidR="00C4531D" w:rsidRPr="007F11F8" w14:paraId="44F99198"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E1F5C36"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w:t>
            </w:r>
            <w:proofErr w:type="spellStart"/>
            <w:r>
              <w:rPr>
                <w:rFonts w:eastAsiaTheme="minorEastAsia" w:cstheme="minorBidi"/>
                <w:color w:val="00000A"/>
                <w:sz w:val="16"/>
                <w:lang w:val="nl-NL" w:eastAsia="nl-NL"/>
              </w:rPr>
              <w:t>Ongedaanmaking</w:t>
            </w:r>
            <w:proofErr w:type="spellEnd"/>
            <w:r>
              <w:rPr>
                <w:rFonts w:eastAsiaTheme="minorEastAsia" w:cstheme="minorBidi"/>
                <w:color w:val="00000A"/>
                <w:sz w:val="16"/>
                <w:lang w:val="nl-NL" w:eastAsia="nl-NL"/>
              </w:rPr>
              <w:t xml:space="preserve"> geregistreerd partnerschap</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DDD50C2" w14:textId="77777777" w:rsidR="00C4531D" w:rsidRPr="007F11F8" w:rsidRDefault="00C4531D" w:rsidP="00E47050">
            <w:r w:rsidRPr="001878E6">
              <w:t xml:space="preserve">Testscript met testanalyses en logische testgevallen voor </w:t>
            </w:r>
            <w:proofErr w:type="spellStart"/>
            <w:r w:rsidRPr="001878E6">
              <w:t>Ongedaanmaking</w:t>
            </w:r>
            <w:proofErr w:type="spellEnd"/>
            <w:r w:rsidRPr="001878E6">
              <w:t xml:space="preserve"> geregistreerd partnerschap</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1E6FE038" w14:textId="086E2497" w:rsidR="00C4531D" w:rsidRPr="007F11F8" w:rsidRDefault="00C4531D" w:rsidP="00E47050">
            <w:pPr>
              <w:rPr>
                <w:szCs w:val="16"/>
              </w:rPr>
            </w:pPr>
            <w:r>
              <w:rPr>
                <w:szCs w:val="16"/>
              </w:rPr>
              <w:t xml:space="preserve">// </w:t>
            </w:r>
            <w:r w:rsidR="00B3497A">
              <w:rPr>
                <w:szCs w:val="16"/>
              </w:rPr>
              <w:t>OA</w:t>
            </w:r>
            <w:r>
              <w:rPr>
                <w:szCs w:val="16"/>
              </w:rPr>
              <w:t xml:space="preserve"> /01 BRP/04 Testdocumentatie</w:t>
            </w:r>
          </w:p>
        </w:tc>
      </w:tr>
      <w:tr w:rsidR="00C4531D" w:rsidRPr="007F11F8" w14:paraId="7874023B"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5535879"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Correctie huwelijk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D4A6875" w14:textId="77777777" w:rsidR="00C4531D" w:rsidRPr="007F11F8" w:rsidRDefault="00C4531D" w:rsidP="00E47050">
            <w:r w:rsidRPr="001878E6">
              <w:t>Testscript met testanalyses en logische testgevallen voor Correctie huwelijk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4A960614" w14:textId="0377B3E5" w:rsidR="00C4531D" w:rsidRPr="007F11F8" w:rsidRDefault="00C4531D" w:rsidP="00E47050">
            <w:pPr>
              <w:rPr>
                <w:szCs w:val="16"/>
              </w:rPr>
            </w:pPr>
            <w:r>
              <w:rPr>
                <w:szCs w:val="16"/>
              </w:rPr>
              <w:t xml:space="preserve">// </w:t>
            </w:r>
            <w:r w:rsidR="00B3497A">
              <w:rPr>
                <w:szCs w:val="16"/>
              </w:rPr>
              <w:t>OA</w:t>
            </w:r>
            <w:r>
              <w:rPr>
                <w:szCs w:val="16"/>
              </w:rPr>
              <w:t xml:space="preserve"> /01 BRP/04 Testdocumentatie</w:t>
            </w:r>
          </w:p>
        </w:tc>
      </w:tr>
      <w:tr w:rsidR="00C4531D" w:rsidRPr="007F11F8" w14:paraId="66ADB048"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58690E4" w14:textId="77777777" w:rsidR="00C4531D" w:rsidRPr="007F11F8" w:rsidRDefault="00C4531D" w:rsidP="00E47050">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Correctie geregistreerd partnerschap</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EE1F9D2" w14:textId="77777777" w:rsidR="00C4531D" w:rsidRPr="007F11F8" w:rsidRDefault="00C4531D" w:rsidP="00E47050">
            <w:r w:rsidRPr="001878E6">
              <w:t>Testscript met testanalyses en logische testgevallen voor Correctie geregistreerd partnerschap</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E39B3A5" w14:textId="1C1AA39B" w:rsidR="00C4531D" w:rsidRPr="007F11F8" w:rsidRDefault="00C4531D" w:rsidP="00E47050">
            <w:pPr>
              <w:rPr>
                <w:szCs w:val="16"/>
              </w:rPr>
            </w:pPr>
            <w:r>
              <w:rPr>
                <w:szCs w:val="16"/>
              </w:rPr>
              <w:t xml:space="preserve">// </w:t>
            </w:r>
            <w:r w:rsidR="00B3497A">
              <w:rPr>
                <w:szCs w:val="16"/>
              </w:rPr>
              <w:t>OA</w:t>
            </w:r>
            <w:r>
              <w:rPr>
                <w:szCs w:val="16"/>
              </w:rPr>
              <w:t xml:space="preserve"> /01 BRP/04 Testdocumentatie</w:t>
            </w:r>
          </w:p>
        </w:tc>
      </w:tr>
      <w:tr w:rsidR="00C4531D" w14:paraId="10542250"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050B736" w14:textId="77777777" w:rsidR="00C4531D" w:rsidRPr="00DA19B4" w:rsidRDefault="00C4531D" w:rsidP="00653023">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Testscript </w:t>
            </w:r>
            <w:r w:rsidRPr="00463A7F">
              <w:rPr>
                <w:rFonts w:eastAsiaTheme="minorEastAsia" w:cstheme="minorBidi"/>
                <w:color w:val="00000A"/>
                <w:sz w:val="16"/>
                <w:lang w:val="nl-NL" w:eastAsia="nl-NL"/>
              </w:rPr>
              <w:t>GBA - Verhuizing intergemeentelijk GBA naar BRP</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DE36BB4" w14:textId="77777777" w:rsidR="00C4531D" w:rsidRPr="001878E6" w:rsidRDefault="00C4531D" w:rsidP="00653023">
            <w:r w:rsidRPr="001878E6">
              <w:t xml:space="preserve">Testscript met testanalyses en logische testgevallen voor </w:t>
            </w:r>
            <w:r w:rsidRPr="00463A7F">
              <w:t>GBA - Verhuizing intergemeentelijk GBA naar BRP</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38A796E2" w14:textId="24D502A0" w:rsidR="00C4531D"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14:paraId="151A2760"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6B5121C" w14:textId="77777777" w:rsidR="00C4531D" w:rsidRPr="00DA19B4" w:rsidRDefault="00C4531D" w:rsidP="00653023">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Verhuizing intergemeentelijk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37F7C2E" w14:textId="77777777" w:rsidR="00C4531D" w:rsidRPr="001878E6" w:rsidRDefault="00C4531D" w:rsidP="00653023">
            <w:r w:rsidRPr="001878E6">
              <w:t>Testscript met testanalyses en logische testgevallen voor Verhuizing intergemeentelijk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CCBE4EC" w14:textId="1669FEC6" w:rsidR="00C4531D"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14:paraId="24187642"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7654819" w14:textId="77777777" w:rsidR="00C4531D" w:rsidRPr="00DA19B4" w:rsidRDefault="00C4531D" w:rsidP="00653023">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Verhuizing binnengemeentelijk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E7B88B2" w14:textId="77777777" w:rsidR="00C4531D" w:rsidRPr="001878E6" w:rsidRDefault="00C4531D" w:rsidP="00653023">
            <w:r w:rsidRPr="001878E6">
              <w:t xml:space="preserve">Testscript met testanalyses en logische testgevallen voor Verhuizing </w:t>
            </w:r>
            <w:r>
              <w:t>binnen</w:t>
            </w:r>
            <w:r w:rsidRPr="001878E6">
              <w:t>gemeentelijk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743804AE" w14:textId="204ACD98" w:rsidR="00C4531D"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14:paraId="0956FF4E"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97D7CF2" w14:textId="77777777" w:rsidR="00C4531D" w:rsidRPr="00DA19B4" w:rsidRDefault="00C4531D" w:rsidP="00463A7F">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Testscript </w:t>
            </w:r>
            <w:proofErr w:type="spellStart"/>
            <w:r>
              <w:rPr>
                <w:rFonts w:eastAsiaTheme="minorEastAsia" w:cstheme="minorBidi"/>
                <w:color w:val="00000A"/>
                <w:sz w:val="16"/>
                <w:lang w:val="nl-NL" w:eastAsia="nl-NL"/>
              </w:rPr>
              <w:t>Ontrelateren</w:t>
            </w:r>
            <w:proofErr w:type="spellEnd"/>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219C605" w14:textId="77777777" w:rsidR="00C4531D" w:rsidRPr="001878E6" w:rsidRDefault="00C4531D" w:rsidP="00463A7F">
            <w:r w:rsidRPr="001878E6">
              <w:t xml:space="preserve">Testscript met testanalyses en logische testgevallen voor </w:t>
            </w:r>
            <w:proofErr w:type="spellStart"/>
            <w:r>
              <w:t>Ontrelateren</w:t>
            </w:r>
            <w:proofErr w:type="spellEnd"/>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1CE7B25" w14:textId="420CC768" w:rsidR="00C4531D" w:rsidRDefault="00C4531D" w:rsidP="00463A7F">
            <w:pPr>
              <w:rPr>
                <w:szCs w:val="16"/>
              </w:rPr>
            </w:pPr>
            <w:r>
              <w:rPr>
                <w:szCs w:val="16"/>
              </w:rPr>
              <w:t xml:space="preserve">// </w:t>
            </w:r>
            <w:r w:rsidR="00B3497A">
              <w:rPr>
                <w:szCs w:val="16"/>
              </w:rPr>
              <w:t>OA</w:t>
            </w:r>
            <w:r>
              <w:rPr>
                <w:szCs w:val="16"/>
              </w:rPr>
              <w:t xml:space="preserve"> /01 BRP/04 Testdocumentatie</w:t>
            </w:r>
          </w:p>
        </w:tc>
      </w:tr>
      <w:tr w:rsidR="00C4531D" w14:paraId="56F56DDB"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98D040A" w14:textId="77777777" w:rsidR="00C4531D" w:rsidRPr="00DA19B4" w:rsidRDefault="00C4531D" w:rsidP="00653023">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Wijziging adres infrastructureel</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0899283C" w14:textId="77777777" w:rsidR="00C4531D" w:rsidRPr="001878E6" w:rsidRDefault="00C4531D" w:rsidP="00653023">
            <w:r w:rsidRPr="001878E6">
              <w:t xml:space="preserve">Testscript met testanalyses en logische testgevallen voor </w:t>
            </w:r>
            <w:r>
              <w:rPr>
                <w:rFonts w:eastAsiaTheme="minorEastAsia" w:cstheme="minorBidi"/>
              </w:rPr>
              <w:t>Wijziging adres infrastructureel</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76A94628" w14:textId="6F3CCA92" w:rsidR="00C4531D"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14:paraId="09734964"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084582E" w14:textId="77777777" w:rsidR="00C4531D" w:rsidRPr="00DA19B4" w:rsidRDefault="00C4531D" w:rsidP="00653023">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Wijziging verblijfsrecht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2E4C218" w14:textId="77777777" w:rsidR="00C4531D" w:rsidRPr="001878E6" w:rsidRDefault="00C4531D" w:rsidP="00653023">
            <w:r w:rsidRPr="001878E6">
              <w:t xml:space="preserve">Testscript met testanalyses en logische testgevallen voor </w:t>
            </w:r>
            <w:r>
              <w:rPr>
                <w:rFonts w:eastAsiaTheme="minorEastAsia" w:cstheme="minorBidi"/>
              </w:rPr>
              <w:t>Wijziging verblijfsrecht</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CF6F71F" w14:textId="11637A84" w:rsidR="00C4531D"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rsidRPr="007F11F8" w14:paraId="04DD27FE"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6D32EBD" w14:textId="77777777" w:rsidR="00C4531D" w:rsidRPr="00DA19B4" w:rsidRDefault="00C4531D" w:rsidP="0086511A">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Testscript Wijziging bijzondere verblijfsrechtelijke positie</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70F9779" w14:textId="77777777" w:rsidR="00C4531D" w:rsidRPr="001878E6" w:rsidRDefault="00C4531D" w:rsidP="00667EF2">
            <w:r w:rsidRPr="001878E6">
              <w:t xml:space="preserve">Testscript met testanalyses en logische testgevallen voor </w:t>
            </w:r>
            <w:r>
              <w:rPr>
                <w:rFonts w:eastAsiaTheme="minorEastAsia" w:cstheme="minorBidi"/>
              </w:rPr>
              <w:t>Wijziging bijzondere verblijfsrechtelijke positie</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3C32D333" w14:textId="6769DA58" w:rsidR="00C4531D"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6F67BAC0"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353F44C"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Verhuizing intergemeentelijk GBA naar BRP</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B995D88" w14:textId="77777777" w:rsidR="00C4531D" w:rsidRPr="007F11F8" w:rsidRDefault="00C4531D" w:rsidP="00EB60CE">
            <w:r w:rsidRPr="001878E6">
              <w:t>Testscript met testanalyses en logische testgevallen voor Verhuizing intergemeentelijk GBA naar BRP</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5A6145B" w14:textId="5385F203"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71EE4D5D"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97453D4"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Wijziging partnergegevens huwelijk</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907FF8A" w14:textId="77777777" w:rsidR="00C4531D" w:rsidRPr="007F11F8" w:rsidRDefault="00C4531D" w:rsidP="00EB60CE">
            <w:r w:rsidRPr="001878E6">
              <w:t>Testscript met testanalyses en logische testgevallen voor Wijziging partnergegevens huwelijk</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2E33829" w14:textId="6DA0BFF3"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37D9F606"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E1AEC22"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Wijziging partnergegevens geregistreerd partnerschap</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744B83CB" w14:textId="77777777" w:rsidR="00C4531D" w:rsidRPr="007F11F8" w:rsidRDefault="00C4531D" w:rsidP="00EB60CE">
            <w:r w:rsidRPr="001878E6">
              <w:t>Testscript met testanalyses en logische testgevallen voor Wijziging partnergegevens geregistreerd partnerschap</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100C02F4" w14:textId="12022521"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740A04E1"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FC0248A" w14:textId="77777777" w:rsidR="00C4531D" w:rsidRPr="007F11F8" w:rsidRDefault="00C4531D" w:rsidP="007F2F89">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Geboorte in Nederland</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27ECC4A" w14:textId="77777777" w:rsidR="00C4531D" w:rsidRPr="007F11F8" w:rsidRDefault="00C4531D" w:rsidP="007F2F89">
            <w:r w:rsidRPr="001878E6">
              <w:t>Testscript met testanalyses en logische testgeva</w:t>
            </w:r>
            <w:r>
              <w:t>llen voor Geboorte in Nederland</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456FFB57" w14:textId="61A9D48D" w:rsidR="00C4531D" w:rsidRPr="007F11F8" w:rsidRDefault="00C4531D" w:rsidP="00653023">
            <w:pPr>
              <w:rPr>
                <w:szCs w:val="16"/>
              </w:rPr>
            </w:pPr>
            <w:r>
              <w:rPr>
                <w:szCs w:val="16"/>
              </w:rPr>
              <w:t xml:space="preserve">// </w:t>
            </w:r>
            <w:r w:rsidR="00B3497A">
              <w:rPr>
                <w:szCs w:val="16"/>
              </w:rPr>
              <w:t>OA</w:t>
            </w:r>
            <w:r>
              <w:rPr>
                <w:szCs w:val="16"/>
              </w:rPr>
              <w:t xml:space="preserve"> /01 BRP/04 Testdocumentatie</w:t>
            </w:r>
          </w:p>
        </w:tc>
      </w:tr>
      <w:tr w:rsidR="00C4531D" w:rsidRPr="007F11F8" w14:paraId="7EB5C2AD"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3F6A287F"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w:t>
            </w:r>
            <w:r w:rsidRPr="00B87BB6">
              <w:rPr>
                <w:rFonts w:eastAsiaTheme="minorEastAsia" w:cstheme="minorBidi"/>
                <w:color w:val="00000A"/>
                <w:sz w:val="16"/>
                <w:lang w:val="nl-NL" w:eastAsia="nl-NL"/>
              </w:rPr>
              <w:t>Geboorte in Nederland met erkenning op geboortedatum</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FCCD2FF" w14:textId="77777777" w:rsidR="00C4531D" w:rsidRPr="007F11F8" w:rsidRDefault="00C4531D" w:rsidP="00EB60CE">
            <w:r w:rsidRPr="001878E6">
              <w:t>Testscript met testanalyses en logische testgevallen voor Geboorte in Nederland met erkenning op geboortedatum</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5FC75FDE" w14:textId="3D739B43"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5A52597B"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DFA70CB"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lastRenderedPageBreak/>
              <w:t>Testscript</w:t>
            </w:r>
            <w:r>
              <w:rPr>
                <w:rFonts w:eastAsiaTheme="minorEastAsia" w:cstheme="minorBidi"/>
                <w:color w:val="00000A"/>
                <w:sz w:val="16"/>
                <w:lang w:val="nl-NL" w:eastAsia="nl-NL"/>
              </w:rPr>
              <w:t xml:space="preserve"> </w:t>
            </w:r>
            <w:r w:rsidRPr="00B87BB6">
              <w:rPr>
                <w:rFonts w:eastAsiaTheme="minorEastAsia" w:cstheme="minorBidi"/>
                <w:color w:val="00000A"/>
                <w:sz w:val="16"/>
                <w:lang w:val="nl-NL" w:eastAsia="nl-NL"/>
              </w:rPr>
              <w:t xml:space="preserve">Geboorte in Nederland met erkenning </w:t>
            </w:r>
            <w:r>
              <w:rPr>
                <w:rFonts w:eastAsiaTheme="minorEastAsia" w:cstheme="minorBidi"/>
                <w:color w:val="00000A"/>
                <w:sz w:val="16"/>
                <w:lang w:val="nl-NL" w:eastAsia="nl-NL"/>
              </w:rPr>
              <w:t>na</w:t>
            </w:r>
            <w:r w:rsidRPr="00B87BB6">
              <w:rPr>
                <w:rFonts w:eastAsiaTheme="minorEastAsia" w:cstheme="minorBidi"/>
                <w:color w:val="00000A"/>
                <w:sz w:val="16"/>
                <w:lang w:val="nl-NL" w:eastAsia="nl-NL"/>
              </w:rPr>
              <w:t xml:space="preserve"> geboortedatum</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60FBB4BC" w14:textId="77777777" w:rsidR="00C4531D" w:rsidRPr="007F11F8" w:rsidRDefault="00C4531D" w:rsidP="00EB60CE">
            <w:r w:rsidRPr="001878E6">
              <w:t>Testscript met testanalyses en logische testgevallen voor Geboorte in Nederland met erkenning na geboortedatum</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33518B1B" w14:textId="1453D5B3"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rsidRPr="007F11F8" w14:paraId="68DC199F" w14:textId="77777777" w:rsidTr="00C4531D">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243FB940" w14:textId="77777777" w:rsidR="00C4531D" w:rsidRPr="007F11F8" w:rsidRDefault="00C4531D" w:rsidP="00EB60CE">
            <w:pPr>
              <w:pStyle w:val="Default"/>
              <w:widowControl w:val="0"/>
              <w:spacing w:line="276" w:lineRule="auto"/>
              <w:rPr>
                <w:rFonts w:eastAsiaTheme="minorEastAsia" w:cstheme="minorBidi"/>
                <w:color w:val="00000A"/>
                <w:sz w:val="16"/>
                <w:lang w:val="nl-NL" w:eastAsia="nl-NL"/>
              </w:rPr>
            </w:pPr>
            <w:r w:rsidRPr="00DA19B4">
              <w:rPr>
                <w:rFonts w:eastAsiaTheme="minorEastAsia" w:cstheme="minorBidi"/>
                <w:color w:val="00000A"/>
                <w:sz w:val="16"/>
                <w:lang w:val="nl-NL" w:eastAsia="nl-NL"/>
              </w:rPr>
              <w:t>Testscript</w:t>
            </w:r>
            <w:r>
              <w:rPr>
                <w:rFonts w:eastAsiaTheme="minorEastAsia" w:cstheme="minorBidi"/>
                <w:color w:val="00000A"/>
                <w:sz w:val="16"/>
                <w:lang w:val="nl-NL" w:eastAsia="nl-NL"/>
              </w:rPr>
              <w:t xml:space="preserve"> Erkenning</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49D234A1" w14:textId="77777777" w:rsidR="00C4531D" w:rsidRPr="007F11F8" w:rsidRDefault="00C4531D" w:rsidP="00EB60CE">
            <w:r w:rsidRPr="001878E6">
              <w:t>Testscript met testanalyses en logische testgevallen voor Erkenning</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2039EA3E" w14:textId="1C814562" w:rsidR="00C4531D" w:rsidRPr="007F11F8" w:rsidRDefault="00C4531D" w:rsidP="00EB60CE">
            <w:pPr>
              <w:rPr>
                <w:szCs w:val="16"/>
              </w:rPr>
            </w:pPr>
            <w:r>
              <w:rPr>
                <w:szCs w:val="16"/>
              </w:rPr>
              <w:t xml:space="preserve">// </w:t>
            </w:r>
            <w:r w:rsidR="00B3497A">
              <w:rPr>
                <w:szCs w:val="16"/>
              </w:rPr>
              <w:t>OA</w:t>
            </w:r>
            <w:r>
              <w:rPr>
                <w:szCs w:val="16"/>
              </w:rPr>
              <w:t xml:space="preserve"> /01 BRP/04 Testdocumentatie</w:t>
            </w:r>
          </w:p>
        </w:tc>
      </w:tr>
      <w:tr w:rsidR="00C4531D" w14:paraId="692D7F44" w14:textId="77777777" w:rsidTr="00C4531D">
        <w:trPr>
          <w:trHeight w:val="542"/>
        </w:trPr>
        <w:tc>
          <w:tcPr>
            <w:tcW w:w="2271"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5ECFE571" w14:textId="77777777" w:rsidR="00C4531D" w:rsidRDefault="00C4531D" w:rsidP="00EB60CE">
            <w:pPr>
              <w:pStyle w:val="Tabeltekst"/>
            </w:pPr>
            <w:r>
              <w:t xml:space="preserve">Test rapportage (Levering + </w:t>
            </w:r>
            <w:proofErr w:type="spellStart"/>
            <w:r>
              <w:t>Bijhouding</w:t>
            </w:r>
            <w:proofErr w:type="spellEnd"/>
            <w:r>
              <w:t>)</w:t>
            </w:r>
          </w:p>
          <w:p w14:paraId="68A2037A" w14:textId="77777777" w:rsidR="00C4531D" w:rsidRDefault="00C4531D" w:rsidP="00EB60CE">
            <w:pPr>
              <w:pStyle w:val="Tabeltekst"/>
            </w:pPr>
          </w:p>
          <w:p w14:paraId="2A6C60F3" w14:textId="77777777" w:rsidR="00C4531D" w:rsidRDefault="00C4531D" w:rsidP="00EB60CE">
            <w:pPr>
              <w:pStyle w:val="Tabeltekst"/>
            </w:pPr>
          </w:p>
          <w:p w14:paraId="1AD006E6" w14:textId="77777777" w:rsidR="00C4531D" w:rsidRDefault="00C4531D" w:rsidP="00EB60CE">
            <w:pPr>
              <w:pStyle w:val="Tabeltekst"/>
            </w:pPr>
          </w:p>
          <w:p w14:paraId="39A55702" w14:textId="77777777" w:rsidR="00C4531D" w:rsidRDefault="00C4531D" w:rsidP="00EB60CE">
            <w:pPr>
              <w:pStyle w:val="Tabeltekst"/>
            </w:pP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14:paraId="1EED311C" w14:textId="77777777" w:rsidR="00C4531D" w:rsidRDefault="00C4531D" w:rsidP="00EB60CE">
            <w:pPr>
              <w:pStyle w:val="Tabeltekst"/>
            </w:pPr>
            <w:r>
              <w:t>Vastlegging van de testactiviteiten en resultaten voor de betreffende oplevering</w:t>
            </w:r>
          </w:p>
        </w:tc>
        <w:tc>
          <w:tcPr>
            <w:tcW w:w="3437"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14:paraId="0C81C349" w14:textId="5083FC2E" w:rsidR="00C4531D" w:rsidRDefault="00C4531D" w:rsidP="00EB60CE">
            <w:pPr>
              <w:pStyle w:val="Tabeltekst"/>
            </w:pPr>
            <w:r>
              <w:t>//</w:t>
            </w:r>
            <w:r w:rsidR="00B3497A">
              <w:t>OA</w:t>
            </w:r>
            <w:r>
              <w:t>/01 BRP/04 Testdocumentatie</w:t>
            </w:r>
          </w:p>
        </w:tc>
      </w:tr>
    </w:tbl>
    <w:p w14:paraId="117832F1" w14:textId="77777777" w:rsidR="00FB4758" w:rsidRDefault="00FB4758"/>
    <w:p w14:paraId="4B46F5DB" w14:textId="77777777" w:rsidR="00FB4758" w:rsidRDefault="0061179C">
      <w:pPr>
        <w:pStyle w:val="Kop1"/>
        <w:numPr>
          <w:ilvl w:val="0"/>
          <w:numId w:val="1"/>
        </w:numPr>
        <w:spacing w:line="276" w:lineRule="auto"/>
        <w:rPr>
          <w:lang w:val="nl-NL"/>
        </w:rPr>
      </w:pPr>
      <w:bookmarkStart w:id="132" w:name="_Toc463450873"/>
      <w:bookmarkStart w:id="133" w:name="_Toc453932077"/>
      <w:bookmarkStart w:id="134" w:name="_Toc486498438"/>
      <w:bookmarkEnd w:id="132"/>
      <w:bookmarkEnd w:id="133"/>
      <w:r>
        <w:rPr>
          <w:lang w:val="nl-NL"/>
        </w:rPr>
        <w:lastRenderedPageBreak/>
        <w:t>Testaanpak</w:t>
      </w:r>
      <w:bookmarkEnd w:id="134"/>
    </w:p>
    <w:p w14:paraId="7C52B623" w14:textId="77777777" w:rsidR="00FB4758" w:rsidRDefault="0061179C">
      <w:r>
        <w:t xml:space="preserve">Dit hoofdstuk beschrijft de testaanpak voor de BRP software. </w:t>
      </w:r>
    </w:p>
    <w:p w14:paraId="0C2245EB" w14:textId="77777777" w:rsidR="00FB4758" w:rsidRDefault="0061179C">
      <w:pPr>
        <w:pStyle w:val="Kop2"/>
        <w:numPr>
          <w:ilvl w:val="1"/>
          <w:numId w:val="1"/>
        </w:numPr>
        <w:jc w:val="left"/>
      </w:pPr>
      <w:bookmarkStart w:id="135" w:name="_Toc463450874"/>
      <w:bookmarkStart w:id="136" w:name="_Toc453932078"/>
      <w:bookmarkStart w:id="137" w:name="_Toc486498439"/>
      <w:bookmarkEnd w:id="135"/>
      <w:bookmarkEnd w:id="136"/>
      <w:r>
        <w:t>Testvormen</w:t>
      </w:r>
      <w:bookmarkEnd w:id="137"/>
    </w:p>
    <w:p w14:paraId="19E0FCC0" w14:textId="77777777" w:rsidR="00FB4758" w:rsidRDefault="0061179C">
      <w:r>
        <w:t>Ten behoeve van de Functionele Systeem Test zijn onderstaande testvormen gedefinieerd:</w:t>
      </w:r>
    </w:p>
    <w:p w14:paraId="674D03F3" w14:textId="77777777" w:rsidR="00FB4758" w:rsidRDefault="00FB4758">
      <w:pPr>
        <w:pStyle w:val="Gemiddeldraster1-accent21"/>
        <w:spacing w:line="276" w:lineRule="auto"/>
        <w:ind w:left="644"/>
      </w:pPr>
    </w:p>
    <w:p w14:paraId="109D75F2" w14:textId="77777777" w:rsidR="00FB4758" w:rsidRDefault="0061179C">
      <w:pPr>
        <w:pStyle w:val="Gemiddeldraster1-accent21"/>
        <w:numPr>
          <w:ilvl w:val="0"/>
          <w:numId w:val="2"/>
        </w:numPr>
        <w:spacing w:line="276" w:lineRule="auto"/>
        <w:rPr>
          <w:b/>
          <w:bCs/>
        </w:rPr>
      </w:pPr>
      <w:r>
        <w:rPr>
          <w:b/>
          <w:bCs/>
        </w:rPr>
        <w:t>Intake test</w:t>
      </w:r>
    </w:p>
    <w:p w14:paraId="03C27147" w14:textId="77777777" w:rsidR="00FB4758" w:rsidRDefault="0061179C">
      <w:pPr>
        <w:pStyle w:val="Gemiddeldraster1-accent21"/>
        <w:spacing w:line="276" w:lineRule="auto"/>
        <w:ind w:left="644"/>
      </w:pPr>
      <w:r>
        <w:t>Deze testvorm betreft het testen of het testobject goed genoeg is om verder te testen binnen de gegeven testopstelling. Deze testvorm is voor intern gebruik, er wordt daarom niet over deze testvorm gerapporteerd</w:t>
      </w:r>
    </w:p>
    <w:p w14:paraId="55805249" w14:textId="77777777" w:rsidR="00FB4758" w:rsidRDefault="00FB4758">
      <w:pPr>
        <w:pStyle w:val="Gemiddeldraster1-accent21"/>
        <w:spacing w:line="276" w:lineRule="auto"/>
        <w:ind w:left="644"/>
      </w:pPr>
    </w:p>
    <w:p w14:paraId="36E19BC7" w14:textId="77777777" w:rsidR="00FB4758" w:rsidRDefault="0061179C">
      <w:pPr>
        <w:pStyle w:val="Gemiddeldraster1-accent21"/>
        <w:numPr>
          <w:ilvl w:val="0"/>
          <w:numId w:val="2"/>
        </w:numPr>
        <w:spacing w:line="276" w:lineRule="auto"/>
        <w:rPr>
          <w:b/>
          <w:bCs/>
        </w:rPr>
      </w:pPr>
      <w:r>
        <w:rPr>
          <w:b/>
          <w:bCs/>
        </w:rPr>
        <w:t>API Regressie test</w:t>
      </w:r>
    </w:p>
    <w:p w14:paraId="0821F24B" w14:textId="77777777" w:rsidR="00FB4758" w:rsidRDefault="0061179C">
      <w:pPr>
        <w:pStyle w:val="Gemiddeldraster1-accent21"/>
        <w:spacing w:line="276" w:lineRule="auto"/>
        <w:ind w:left="644"/>
      </w:pPr>
      <w:r>
        <w:t>Deze testvorm betreft het testen van de werking van de functionaliteit conform de testbasis (</w:t>
      </w:r>
      <w:proofErr w:type="spellStart"/>
      <w:r>
        <w:t>Use</w:t>
      </w:r>
      <w:proofErr w:type="spellEnd"/>
      <w:r>
        <w:t xml:space="preserve"> cases). De testen vinden plaats op de service laag van de verschillende componenten in het lever domein. De testen binnen de API regressie test richten zich met name op de verificatie van individuele regels.</w:t>
      </w:r>
    </w:p>
    <w:p w14:paraId="1958E849" w14:textId="77777777" w:rsidR="00FB4758" w:rsidRDefault="00FB4758">
      <w:pPr>
        <w:pStyle w:val="Gemiddeldraster1-accent21"/>
        <w:spacing w:line="276" w:lineRule="auto"/>
        <w:ind w:left="0"/>
      </w:pPr>
    </w:p>
    <w:p w14:paraId="02D4057A" w14:textId="77777777" w:rsidR="00FB4758" w:rsidRDefault="0061179C">
      <w:pPr>
        <w:pStyle w:val="Gemiddeldraster1-accent21"/>
        <w:numPr>
          <w:ilvl w:val="0"/>
          <w:numId w:val="2"/>
        </w:numPr>
        <w:spacing w:line="276" w:lineRule="auto"/>
        <w:rPr>
          <w:b/>
          <w:bCs/>
        </w:rPr>
      </w:pPr>
      <w:r>
        <w:rPr>
          <w:b/>
          <w:bCs/>
        </w:rPr>
        <w:t xml:space="preserve">End </w:t>
      </w:r>
      <w:proofErr w:type="spellStart"/>
      <w:r>
        <w:rPr>
          <w:b/>
          <w:bCs/>
        </w:rPr>
        <w:t>to</w:t>
      </w:r>
      <w:proofErr w:type="spellEnd"/>
      <w:r>
        <w:rPr>
          <w:b/>
          <w:bCs/>
        </w:rPr>
        <w:t xml:space="preserve"> End regressie test </w:t>
      </w:r>
    </w:p>
    <w:p w14:paraId="1AE2BB57" w14:textId="77777777" w:rsidR="00FB4758" w:rsidRDefault="0061179C">
      <w:pPr>
        <w:pStyle w:val="Gemiddeldraster1-accent21"/>
        <w:spacing w:line="276" w:lineRule="auto"/>
        <w:ind w:left="644"/>
      </w:pPr>
      <w:r>
        <w:t xml:space="preserve">Deze testvorm betreft het testen van de werking van de functionaliteit conform de </w:t>
      </w:r>
      <w:proofErr w:type="spellStart"/>
      <w:r>
        <w:t>Use</w:t>
      </w:r>
      <w:proofErr w:type="spellEnd"/>
      <w:r>
        <w:t xml:space="preserve"> Case beschrijving (inclusief bedrijfsregels, handelingen van actoren). De testen worden uitgevoerd op </w:t>
      </w:r>
      <w:proofErr w:type="spellStart"/>
      <w:r>
        <w:t>webservice</w:t>
      </w:r>
      <w:proofErr w:type="spellEnd"/>
      <w:r>
        <w:t xml:space="preserve"> niveau, inclusief de database als component. De testen binnen de End </w:t>
      </w:r>
      <w:proofErr w:type="spellStart"/>
      <w:r>
        <w:t>to</w:t>
      </w:r>
      <w:proofErr w:type="spellEnd"/>
      <w:r>
        <w:t xml:space="preserve"> End regressie test richten zich met name op de verificatie van componenten die betrekking hebben op verzending, archivering en protocollering.</w:t>
      </w:r>
    </w:p>
    <w:p w14:paraId="0739BDEC" w14:textId="77777777" w:rsidR="00FB4758" w:rsidRDefault="00FB4758">
      <w:pPr>
        <w:pStyle w:val="Gemiddeldraster1-accent21"/>
        <w:spacing w:line="276" w:lineRule="auto"/>
        <w:ind w:left="644"/>
      </w:pPr>
    </w:p>
    <w:p w14:paraId="4D37AB86" w14:textId="77777777" w:rsidR="00FB4758" w:rsidRDefault="0061179C">
      <w:pPr>
        <w:pStyle w:val="Gemiddeldraster1-accent21"/>
        <w:numPr>
          <w:ilvl w:val="0"/>
          <w:numId w:val="2"/>
        </w:numPr>
        <w:spacing w:line="276" w:lineRule="auto"/>
        <w:rPr>
          <w:b/>
          <w:bCs/>
        </w:rPr>
      </w:pPr>
      <w:r>
        <w:rPr>
          <w:b/>
          <w:bCs/>
        </w:rPr>
        <w:t>BRP Integratie test</w:t>
      </w:r>
    </w:p>
    <w:p w14:paraId="6BBC14A2" w14:textId="0C3494A4" w:rsidR="00FB4758" w:rsidRDefault="0061179C">
      <w:pPr>
        <w:pStyle w:val="Gemiddeldraster1-accent21"/>
        <w:spacing w:line="276" w:lineRule="auto"/>
        <w:ind w:left="644"/>
      </w:pPr>
      <w:r>
        <w:t xml:space="preserve">Deze testvorm betreft het testen van de integratie tussen de BRP </w:t>
      </w:r>
      <w:proofErr w:type="spellStart"/>
      <w:r>
        <w:t>Bijhouding</w:t>
      </w:r>
      <w:proofErr w:type="spellEnd"/>
      <w:r>
        <w:t xml:space="preserve"> componenten en de BRP levering componenten. De testen zijn gericht op het verifiëren van het leveren van administratieve handelingen die voortkomen uit een BRP bijhouding. Inhoudelijk worden de testen uitgebreid op het moment dat er nieuwe handelingen in de BRP </w:t>
      </w:r>
      <w:proofErr w:type="spellStart"/>
      <w:r>
        <w:t>Bijhouding</w:t>
      </w:r>
      <w:proofErr w:type="spellEnd"/>
      <w:r>
        <w:t xml:space="preserve"> opgeleverd worden. Voor release </w:t>
      </w:r>
      <w:r w:rsidR="00F14F98">
        <w:t xml:space="preserve">van </w:t>
      </w:r>
      <w:r w:rsidR="00B3497A">
        <w:t>OA</w:t>
      </w:r>
      <w:r w:rsidR="00DE39B4">
        <w:t xml:space="preserve"> </w:t>
      </w:r>
      <w:r>
        <w:t xml:space="preserve"> bevat deze testvorm, testen voor de administratieve handelingen, inclusief neven acties en </w:t>
      </w:r>
      <w:proofErr w:type="spellStart"/>
      <w:r>
        <w:t>bijhouding</w:t>
      </w:r>
      <w:proofErr w:type="spellEnd"/>
      <w:r>
        <w:t xml:space="preserve"> notificaties aan 'BRP' gemeentes:</w:t>
      </w:r>
    </w:p>
    <w:p w14:paraId="29708CB4" w14:textId="77777777" w:rsidR="00FB4758" w:rsidRDefault="0061179C">
      <w:pPr>
        <w:pStyle w:val="Gemiddeldraster1-accent21"/>
        <w:spacing w:line="276" w:lineRule="auto"/>
        <w:ind w:left="644"/>
      </w:pPr>
      <w:r>
        <w:t xml:space="preserve">'Huwelijk in Nederland', </w:t>
      </w:r>
    </w:p>
    <w:p w14:paraId="5DD2A6FC" w14:textId="77777777" w:rsidR="00FB4758" w:rsidRDefault="0061179C">
      <w:pPr>
        <w:pStyle w:val="Gemiddeldraster1-accent21"/>
        <w:spacing w:line="276" w:lineRule="auto"/>
        <w:ind w:left="644"/>
      </w:pPr>
      <w:r>
        <w:t>‘Ontbinding huwelijk in Nederland’,</w:t>
      </w:r>
    </w:p>
    <w:p w14:paraId="755D0A54" w14:textId="77777777" w:rsidR="00FB4758" w:rsidRDefault="0061179C">
      <w:pPr>
        <w:pStyle w:val="Gemiddeldraster1-accent21"/>
        <w:spacing w:line="276" w:lineRule="auto"/>
        <w:ind w:left="644"/>
      </w:pPr>
      <w:r>
        <w:t xml:space="preserve">‘Nietigverklaring huwelijk in Nederland’, </w:t>
      </w:r>
    </w:p>
    <w:p w14:paraId="0D62313B" w14:textId="77777777" w:rsidR="00FB4758" w:rsidRDefault="0061179C">
      <w:pPr>
        <w:pStyle w:val="Gemiddeldraster1-accent21"/>
        <w:spacing w:line="276" w:lineRule="auto"/>
        <w:ind w:left="644"/>
      </w:pPr>
      <w:r>
        <w:t xml:space="preserve">‘Voltrekking Huwelijk in Buitenland’, </w:t>
      </w:r>
    </w:p>
    <w:p w14:paraId="0B074987" w14:textId="77777777" w:rsidR="00FB4758" w:rsidRDefault="0061179C">
      <w:pPr>
        <w:pStyle w:val="Gemiddeldraster1-accent21"/>
        <w:spacing w:line="276" w:lineRule="auto"/>
        <w:ind w:left="644"/>
      </w:pPr>
      <w:r>
        <w:t xml:space="preserve">‘Ontbinding Huwelijk in Buitenland’, </w:t>
      </w:r>
    </w:p>
    <w:p w14:paraId="319C7026" w14:textId="77777777" w:rsidR="00FB4758" w:rsidRDefault="0061179C">
      <w:pPr>
        <w:pStyle w:val="Gemiddeldraster1-accent21"/>
        <w:spacing w:line="276" w:lineRule="auto"/>
        <w:ind w:left="644"/>
      </w:pPr>
      <w:r>
        <w:t xml:space="preserve">‘Aangaan Geregistreerd Partnerschap in Buitenland’, </w:t>
      </w:r>
    </w:p>
    <w:p w14:paraId="59872CCF" w14:textId="77777777" w:rsidR="00FB4758" w:rsidRDefault="0061179C">
      <w:pPr>
        <w:pStyle w:val="Gemiddeldraster1-accent21"/>
        <w:spacing w:line="276" w:lineRule="auto"/>
        <w:ind w:left="644"/>
      </w:pPr>
      <w:r>
        <w:t>‘Beëindiging Geregistreerd Partnerschap in Buitenland’,</w:t>
      </w:r>
    </w:p>
    <w:p w14:paraId="31CED439" w14:textId="77777777" w:rsidR="00FB4758" w:rsidRDefault="0061179C">
      <w:pPr>
        <w:pStyle w:val="Gemiddeldraster1-accent21"/>
        <w:spacing w:line="276" w:lineRule="auto"/>
        <w:ind w:left="644"/>
      </w:pPr>
      <w:r>
        <w:t xml:space="preserve">‘Aangaan geregistreerd Partnerschap in Nederland’, </w:t>
      </w:r>
    </w:p>
    <w:p w14:paraId="66B04C12" w14:textId="77777777" w:rsidR="00FB4758" w:rsidRDefault="0061179C">
      <w:pPr>
        <w:pStyle w:val="Gemiddeldraster1-accent21"/>
        <w:spacing w:line="276" w:lineRule="auto"/>
        <w:ind w:left="644"/>
      </w:pPr>
      <w:r>
        <w:t xml:space="preserve">‘Beëindiging geregistreerd Partnerschap in Nederland’, </w:t>
      </w:r>
    </w:p>
    <w:p w14:paraId="146345AE" w14:textId="77777777" w:rsidR="00FB4758" w:rsidRDefault="0061179C">
      <w:pPr>
        <w:pStyle w:val="Gemiddeldraster1-accent21"/>
        <w:spacing w:line="276" w:lineRule="auto"/>
        <w:ind w:left="644"/>
      </w:pPr>
      <w:r>
        <w:t xml:space="preserve">‘Nietigverklaring geregistreerd partnerschap in Nederland’, </w:t>
      </w:r>
    </w:p>
    <w:p w14:paraId="3F74D058" w14:textId="77777777" w:rsidR="005331EC" w:rsidRDefault="0061179C" w:rsidP="005331EC">
      <w:pPr>
        <w:pStyle w:val="Gemiddeldraster1-accent21"/>
        <w:spacing w:line="276" w:lineRule="auto"/>
        <w:ind w:left="644"/>
      </w:pPr>
      <w:r>
        <w:t>‘Omzetting geregistreerd partnerschap in huwelijk’</w:t>
      </w:r>
    </w:p>
    <w:p w14:paraId="7F699948" w14:textId="77777777" w:rsidR="00F14F98" w:rsidRDefault="005331EC" w:rsidP="005331EC">
      <w:pPr>
        <w:pStyle w:val="Gemiddeldraster1-accent21"/>
        <w:spacing w:line="276" w:lineRule="auto"/>
        <w:ind w:left="644"/>
      </w:pPr>
      <w:r>
        <w:t xml:space="preserve"> </w:t>
      </w:r>
      <w:r w:rsidR="00F14F98">
        <w:t>‘Gezag van ouder naar derde’</w:t>
      </w:r>
    </w:p>
    <w:p w14:paraId="112A4CC8" w14:textId="77777777" w:rsidR="00F14F98" w:rsidRDefault="00F14F98">
      <w:pPr>
        <w:pStyle w:val="Gemiddeldraster1-accent21"/>
        <w:spacing w:line="276" w:lineRule="auto"/>
        <w:ind w:left="644"/>
      </w:pPr>
      <w:r>
        <w:t>‘A-nummer wijziging’</w:t>
      </w:r>
    </w:p>
    <w:p w14:paraId="1ED03E3E" w14:textId="77777777" w:rsidR="00F14F98" w:rsidRDefault="00F14F98">
      <w:pPr>
        <w:pStyle w:val="Gemiddeldraster1-accent21"/>
        <w:spacing w:line="276" w:lineRule="auto"/>
        <w:ind w:left="644"/>
      </w:pPr>
      <w:r>
        <w:t>‘Juridische ouder- geen ouder’</w:t>
      </w:r>
    </w:p>
    <w:p w14:paraId="35F0A318" w14:textId="77777777" w:rsidR="00F14F98" w:rsidRDefault="00F14F98">
      <w:pPr>
        <w:pStyle w:val="Gemiddeldraster1-accent21"/>
        <w:spacing w:line="276" w:lineRule="auto"/>
        <w:ind w:left="644"/>
      </w:pPr>
      <w:r>
        <w:t>‘Onderzoek’</w:t>
      </w:r>
    </w:p>
    <w:p w14:paraId="6BADB000" w14:textId="77777777" w:rsidR="00F14F98" w:rsidRDefault="00F14F98">
      <w:pPr>
        <w:pStyle w:val="Gemiddeldraster1-accent21"/>
        <w:spacing w:line="276" w:lineRule="auto"/>
        <w:ind w:left="644"/>
      </w:pPr>
      <w:r>
        <w:t>‘Verkrijgen NL nationaliteit’</w:t>
      </w:r>
    </w:p>
    <w:p w14:paraId="0145D981" w14:textId="77777777" w:rsidR="00DE39B4" w:rsidRDefault="00DE39B4">
      <w:pPr>
        <w:pStyle w:val="Gemiddeldraster1-accent21"/>
        <w:spacing w:line="276" w:lineRule="auto"/>
        <w:ind w:left="644"/>
      </w:pPr>
      <w:r>
        <w:t>‘Verlies Nederlandse nationaliteit’</w:t>
      </w:r>
    </w:p>
    <w:p w14:paraId="6FB5D3BF" w14:textId="77777777" w:rsidR="00F14F98" w:rsidRDefault="00F14F98">
      <w:pPr>
        <w:pStyle w:val="Gemiddeldraster1-accent21"/>
        <w:spacing w:line="276" w:lineRule="auto"/>
        <w:ind w:left="644"/>
      </w:pPr>
      <w:r>
        <w:t>‘Uitgave nieuw reisdocument’</w:t>
      </w:r>
    </w:p>
    <w:p w14:paraId="2D8934D5" w14:textId="77777777" w:rsidR="00F14F98" w:rsidRDefault="00F14F98">
      <w:pPr>
        <w:pStyle w:val="Gemiddeldraster1-accent21"/>
        <w:spacing w:line="276" w:lineRule="auto"/>
        <w:ind w:left="644"/>
      </w:pPr>
      <w:r>
        <w:t>‘Correcties op geboortedatum en naam’</w:t>
      </w:r>
    </w:p>
    <w:p w14:paraId="03BCAAB8" w14:textId="77777777" w:rsidR="00DE39B4" w:rsidRDefault="00DE39B4">
      <w:pPr>
        <w:pStyle w:val="Gemiddeldraster1-accent21"/>
        <w:spacing w:line="276" w:lineRule="auto"/>
        <w:ind w:left="644"/>
      </w:pPr>
      <w:r>
        <w:t>‘Binnengemeentelijke verhuizing’</w:t>
      </w:r>
    </w:p>
    <w:p w14:paraId="77EE186D" w14:textId="77777777" w:rsidR="00F14F98" w:rsidRDefault="00F14F98">
      <w:pPr>
        <w:pStyle w:val="Gemiddeldraster1-accent21"/>
        <w:spacing w:line="276" w:lineRule="auto"/>
        <w:ind w:left="644"/>
      </w:pPr>
      <w:r>
        <w:t>‘Intergemeentelijke verhuizing’</w:t>
      </w:r>
    </w:p>
    <w:p w14:paraId="042C07A9" w14:textId="77777777" w:rsidR="00F14F98" w:rsidRDefault="00F14F98">
      <w:pPr>
        <w:pStyle w:val="Gemiddeldraster1-accent21"/>
        <w:spacing w:line="276" w:lineRule="auto"/>
        <w:ind w:left="644"/>
      </w:pPr>
      <w:r>
        <w:t>‘Emigratie-Immigratie’</w:t>
      </w:r>
    </w:p>
    <w:p w14:paraId="282E8DD3" w14:textId="77777777" w:rsidR="00F14F98" w:rsidRDefault="00F14F98">
      <w:pPr>
        <w:pStyle w:val="Gemiddeldraster1-accent21"/>
        <w:spacing w:line="276" w:lineRule="auto"/>
        <w:ind w:left="644"/>
      </w:pPr>
      <w:r>
        <w:t xml:space="preserve">‘Opschorting met nadere </w:t>
      </w:r>
      <w:proofErr w:type="spellStart"/>
      <w:r>
        <w:t>bijhoudingsaard</w:t>
      </w:r>
      <w:proofErr w:type="spellEnd"/>
      <w:r>
        <w:t xml:space="preserve"> Fout’</w:t>
      </w:r>
    </w:p>
    <w:p w14:paraId="1D03B0AB" w14:textId="77777777" w:rsidR="00DE39B4" w:rsidRDefault="00DE39B4">
      <w:pPr>
        <w:pStyle w:val="Gemiddeldraster1-accent21"/>
        <w:spacing w:line="276" w:lineRule="auto"/>
        <w:ind w:left="644"/>
      </w:pPr>
      <w:r>
        <w:lastRenderedPageBreak/>
        <w:t>‘Naamswijziging’</w:t>
      </w:r>
    </w:p>
    <w:p w14:paraId="319D61DE" w14:textId="77777777" w:rsidR="00DE39B4" w:rsidRDefault="00DE39B4">
      <w:pPr>
        <w:pStyle w:val="Gemiddeldraster1-accent21"/>
        <w:spacing w:line="276" w:lineRule="auto"/>
        <w:ind w:left="644"/>
      </w:pPr>
      <w:r>
        <w:t>‘Wijziging punt ouder naar ouder’</w:t>
      </w:r>
    </w:p>
    <w:p w14:paraId="7DC06201" w14:textId="77777777" w:rsidR="00DE39B4" w:rsidRDefault="00DE39B4">
      <w:pPr>
        <w:pStyle w:val="Gemiddeldraster1-accent21"/>
        <w:spacing w:line="276" w:lineRule="auto"/>
        <w:ind w:left="644"/>
      </w:pPr>
      <w:r>
        <w:t>‘Verhuizing punt adres’</w:t>
      </w:r>
    </w:p>
    <w:p w14:paraId="587CB0D4" w14:textId="77777777" w:rsidR="00DE39B4" w:rsidRDefault="00DE39B4">
      <w:pPr>
        <w:pStyle w:val="Gemiddeldraster1-accent21"/>
        <w:spacing w:line="276" w:lineRule="auto"/>
        <w:ind w:left="644"/>
      </w:pPr>
      <w:r>
        <w:t>‘Overlijden’</w:t>
      </w:r>
    </w:p>
    <w:p w14:paraId="4298A795" w14:textId="77777777" w:rsidR="00DE39B4" w:rsidRDefault="00DE39B4">
      <w:pPr>
        <w:pStyle w:val="Gemiddeldraster1-accent21"/>
        <w:spacing w:line="276" w:lineRule="auto"/>
        <w:ind w:left="644"/>
      </w:pPr>
      <w:r>
        <w:t>‘Uitsluiting kiesrecht’</w:t>
      </w:r>
    </w:p>
    <w:p w14:paraId="7561CE8D" w14:textId="77777777" w:rsidR="00FB4758" w:rsidRDefault="00DE39B4">
      <w:pPr>
        <w:pStyle w:val="Gemiddeldraster1-accent21"/>
        <w:spacing w:line="276" w:lineRule="auto"/>
        <w:ind w:left="644"/>
      </w:pPr>
      <w:r>
        <w:t>‘Infrawijziging straatnaam’</w:t>
      </w:r>
    </w:p>
    <w:p w14:paraId="443DE5BE" w14:textId="77777777" w:rsidR="00DE39B4" w:rsidRDefault="00DE39B4">
      <w:pPr>
        <w:pStyle w:val="Gemiddeldraster1-accent21"/>
        <w:spacing w:line="276" w:lineRule="auto"/>
        <w:ind w:left="644"/>
      </w:pPr>
      <w:r>
        <w:t>‘Toevoeging BSN gerelateerde’</w:t>
      </w:r>
    </w:p>
    <w:p w14:paraId="15A380DE" w14:textId="77777777" w:rsidR="00DE39B4" w:rsidRDefault="00DE39B4">
      <w:pPr>
        <w:pStyle w:val="Gemiddeldraster1-accent21"/>
        <w:spacing w:line="276" w:lineRule="auto"/>
        <w:ind w:left="644"/>
      </w:pPr>
      <w:r>
        <w:t>‘Geboorte’</w:t>
      </w:r>
    </w:p>
    <w:p w14:paraId="3C938C21" w14:textId="77777777" w:rsidR="00DE39B4" w:rsidRDefault="00DE39B4">
      <w:pPr>
        <w:pStyle w:val="Gemiddeldraster1-accent21"/>
        <w:spacing w:line="276" w:lineRule="auto"/>
        <w:ind w:left="644"/>
      </w:pPr>
      <w:r>
        <w:t>‘van adoptieouder naar juridisch ouder’</w:t>
      </w:r>
    </w:p>
    <w:p w14:paraId="0373B2C5" w14:textId="77777777" w:rsidR="005331EC" w:rsidRDefault="005331EC">
      <w:pPr>
        <w:pStyle w:val="Gemiddeldraster1-accent21"/>
        <w:spacing w:line="276" w:lineRule="auto"/>
        <w:ind w:left="644"/>
      </w:pPr>
    </w:p>
    <w:p w14:paraId="089DEECF" w14:textId="516278C2" w:rsidR="005331EC" w:rsidRDefault="005331EC" w:rsidP="005331EC">
      <w:pPr>
        <w:pStyle w:val="Gemiddeldraster1-accent21"/>
        <w:spacing w:line="276" w:lineRule="auto"/>
        <w:ind w:left="644"/>
      </w:pPr>
      <w:r>
        <w:t xml:space="preserve">Voor de release van </w:t>
      </w:r>
      <w:r w:rsidR="00B3497A">
        <w:t>OA</w:t>
      </w:r>
      <w:r>
        <w:t xml:space="preserve"> zijn hieraan toegevoegd:</w:t>
      </w:r>
    </w:p>
    <w:p w14:paraId="2DDF3A5D" w14:textId="77777777" w:rsidR="005331EC" w:rsidRDefault="00BB717D">
      <w:pPr>
        <w:pStyle w:val="Gemiddeldraster1-accent21"/>
        <w:spacing w:line="276" w:lineRule="auto"/>
        <w:ind w:left="644"/>
        <w:rPr>
          <w:rFonts w:eastAsiaTheme="minorEastAsia" w:cstheme="minorBidi"/>
        </w:rPr>
      </w:pPr>
      <w:r>
        <w:rPr>
          <w:rFonts w:eastAsiaTheme="minorEastAsia" w:cstheme="minorBidi"/>
        </w:rPr>
        <w:t>‘</w:t>
      </w:r>
      <w:r w:rsidR="005331EC" w:rsidRPr="00D02506">
        <w:rPr>
          <w:rFonts w:eastAsiaTheme="minorEastAsia" w:cstheme="minorBidi"/>
        </w:rPr>
        <w:t>Correctie Geregistreerd Partnerschap</w:t>
      </w:r>
      <w:r>
        <w:rPr>
          <w:rFonts w:eastAsiaTheme="minorEastAsia" w:cstheme="minorBidi"/>
        </w:rPr>
        <w:t>’</w:t>
      </w:r>
    </w:p>
    <w:p w14:paraId="67CEE058" w14:textId="77777777" w:rsidR="005331EC" w:rsidRDefault="00BB717D">
      <w:pPr>
        <w:pStyle w:val="Gemiddeldraster1-accent21"/>
        <w:spacing w:line="276" w:lineRule="auto"/>
        <w:ind w:left="644"/>
        <w:rPr>
          <w:rFonts w:eastAsiaTheme="minorEastAsia" w:cstheme="minorBidi"/>
        </w:rPr>
      </w:pPr>
      <w:r>
        <w:rPr>
          <w:rFonts w:eastAsiaTheme="minorEastAsia" w:cstheme="minorBidi"/>
        </w:rPr>
        <w:t>‘</w:t>
      </w:r>
      <w:r w:rsidR="005331EC" w:rsidRPr="00D02506">
        <w:rPr>
          <w:rFonts w:eastAsiaTheme="minorEastAsia" w:cstheme="minorBidi"/>
        </w:rPr>
        <w:t>Correctie Huwelijk</w:t>
      </w:r>
      <w:r>
        <w:rPr>
          <w:rFonts w:eastAsiaTheme="minorEastAsia" w:cstheme="minorBidi"/>
        </w:rPr>
        <w:t>’</w:t>
      </w:r>
    </w:p>
    <w:p w14:paraId="068172A7" w14:textId="77777777" w:rsidR="00BB717D" w:rsidRDefault="00BB717D">
      <w:pPr>
        <w:pStyle w:val="Gemiddeldraster1-accent21"/>
        <w:spacing w:line="276" w:lineRule="auto"/>
        <w:ind w:left="644"/>
        <w:rPr>
          <w:rFonts w:eastAsiaTheme="minorEastAsia" w:cstheme="minorBidi"/>
        </w:rPr>
      </w:pPr>
      <w:r>
        <w:rPr>
          <w:rFonts w:eastAsiaTheme="minorEastAsia" w:cstheme="minorBidi"/>
        </w:rPr>
        <w:t>‘</w:t>
      </w:r>
      <w:r w:rsidRPr="00B66E03">
        <w:rPr>
          <w:rFonts w:eastAsiaTheme="minorEastAsia" w:cstheme="minorBidi"/>
        </w:rPr>
        <w:t>Omzetten geregistreerd partnerschap in huwelijk</w:t>
      </w:r>
      <w:r>
        <w:rPr>
          <w:rFonts w:eastAsiaTheme="minorEastAsia" w:cstheme="minorBidi"/>
        </w:rPr>
        <w:t>’</w:t>
      </w:r>
    </w:p>
    <w:p w14:paraId="2F182C9D" w14:textId="77777777" w:rsidR="00BB717D" w:rsidRDefault="00BB717D">
      <w:pPr>
        <w:pStyle w:val="Gemiddeldraster1-accent21"/>
        <w:spacing w:line="276" w:lineRule="auto"/>
        <w:ind w:left="644"/>
        <w:rPr>
          <w:rFonts w:eastAsiaTheme="minorEastAsia" w:cstheme="minorBidi"/>
        </w:rPr>
      </w:pPr>
      <w:r>
        <w:rPr>
          <w:rFonts w:eastAsiaTheme="minorEastAsia" w:cstheme="minorBidi"/>
        </w:rPr>
        <w:t>‘Verhuizing Buitenland’</w:t>
      </w:r>
    </w:p>
    <w:p w14:paraId="4D744280" w14:textId="77777777" w:rsidR="00BB717D" w:rsidRDefault="00BB717D">
      <w:pPr>
        <w:pStyle w:val="Gemiddeldraster1-accent21"/>
        <w:spacing w:line="276" w:lineRule="auto"/>
        <w:ind w:left="644"/>
        <w:rPr>
          <w:rFonts w:eastAsiaTheme="minorEastAsia" w:cstheme="minorBidi"/>
        </w:rPr>
      </w:pPr>
      <w:r>
        <w:rPr>
          <w:rFonts w:eastAsiaTheme="minorEastAsia" w:cstheme="minorBidi"/>
        </w:rPr>
        <w:t>‘W</w:t>
      </w:r>
      <w:r w:rsidRPr="00D86A89">
        <w:rPr>
          <w:rFonts w:eastAsiaTheme="minorEastAsia" w:cstheme="minorBidi"/>
        </w:rPr>
        <w:t>ijziging adres infrastructureel</w:t>
      </w:r>
      <w:r>
        <w:rPr>
          <w:rFonts w:eastAsiaTheme="minorEastAsia" w:cstheme="minorBidi"/>
        </w:rPr>
        <w:t>’</w:t>
      </w:r>
    </w:p>
    <w:p w14:paraId="0027FC93" w14:textId="77777777" w:rsidR="00BB717D" w:rsidRDefault="00BB717D">
      <w:pPr>
        <w:pStyle w:val="Gemiddeldraster1-accent21"/>
        <w:spacing w:line="276" w:lineRule="auto"/>
        <w:ind w:left="644"/>
        <w:rPr>
          <w:rFonts w:eastAsiaTheme="minorEastAsia" w:cstheme="minorBidi"/>
          <w:bCs/>
        </w:rPr>
      </w:pPr>
      <w:r>
        <w:rPr>
          <w:rFonts w:eastAsiaTheme="minorEastAsia" w:cstheme="minorBidi"/>
          <w:bCs/>
        </w:rPr>
        <w:t>‘</w:t>
      </w:r>
      <w:r w:rsidRPr="00D86A89">
        <w:rPr>
          <w:rFonts w:eastAsiaTheme="minorEastAsia" w:cstheme="minorBidi"/>
          <w:bCs/>
        </w:rPr>
        <w:t>Beëindiging bijzonder verblijfsrecht</w:t>
      </w:r>
      <w:r>
        <w:rPr>
          <w:rFonts w:eastAsiaTheme="minorEastAsia" w:cstheme="minorBidi"/>
          <w:bCs/>
        </w:rPr>
        <w:t>’</w:t>
      </w:r>
    </w:p>
    <w:p w14:paraId="19113F3D" w14:textId="77777777" w:rsidR="00BB717D" w:rsidRDefault="00BB717D">
      <w:pPr>
        <w:pStyle w:val="Gemiddeldraster1-accent21"/>
        <w:spacing w:line="276" w:lineRule="auto"/>
        <w:ind w:left="644"/>
        <w:rPr>
          <w:rFonts w:eastAsiaTheme="minorEastAsia" w:cstheme="minorBidi"/>
          <w:bCs/>
        </w:rPr>
      </w:pPr>
      <w:r>
        <w:rPr>
          <w:rFonts w:eastAsiaTheme="minorEastAsia" w:cstheme="minorBidi"/>
          <w:bCs/>
        </w:rPr>
        <w:t>‘</w:t>
      </w:r>
      <w:r w:rsidRPr="00D86A89">
        <w:rPr>
          <w:rFonts w:eastAsiaTheme="minorEastAsia" w:cstheme="minorBidi"/>
          <w:bCs/>
        </w:rPr>
        <w:t>Wijziging bijzonder verblijfsrecht</w:t>
      </w:r>
      <w:r>
        <w:rPr>
          <w:rFonts w:eastAsiaTheme="minorEastAsia" w:cstheme="minorBidi"/>
          <w:bCs/>
        </w:rPr>
        <w:t>’</w:t>
      </w:r>
    </w:p>
    <w:p w14:paraId="45B3C49A" w14:textId="77777777" w:rsidR="00BB717D" w:rsidRDefault="00BB717D" w:rsidP="00BB717D">
      <w:pPr>
        <w:pStyle w:val="Gemiddeldraster1-accent21"/>
        <w:spacing w:line="276" w:lineRule="auto"/>
        <w:ind w:left="644"/>
        <w:rPr>
          <w:rFonts w:eastAsiaTheme="minorEastAsia" w:cstheme="minorBidi"/>
        </w:rPr>
      </w:pPr>
      <w:r>
        <w:rPr>
          <w:rFonts w:eastAsiaTheme="minorEastAsia" w:cstheme="minorBidi"/>
        </w:rPr>
        <w:t>‘W</w:t>
      </w:r>
      <w:r w:rsidRPr="00D86A89">
        <w:rPr>
          <w:rFonts w:eastAsiaTheme="minorEastAsia" w:cstheme="minorBidi"/>
        </w:rPr>
        <w:t xml:space="preserve">ijziging </w:t>
      </w:r>
      <w:r>
        <w:rPr>
          <w:rFonts w:eastAsiaTheme="minorEastAsia" w:cstheme="minorBidi"/>
        </w:rPr>
        <w:t xml:space="preserve">gemeente </w:t>
      </w:r>
      <w:r w:rsidRPr="00D86A89">
        <w:rPr>
          <w:rFonts w:eastAsiaTheme="minorEastAsia" w:cstheme="minorBidi"/>
        </w:rPr>
        <w:t>infrastructureel</w:t>
      </w:r>
      <w:r>
        <w:rPr>
          <w:rFonts w:eastAsiaTheme="minorEastAsia" w:cstheme="minorBidi"/>
        </w:rPr>
        <w:t>’</w:t>
      </w:r>
    </w:p>
    <w:p w14:paraId="1C8A2E0E" w14:textId="77777777" w:rsidR="00BB717D" w:rsidRDefault="00BB717D" w:rsidP="00BB717D">
      <w:pPr>
        <w:pStyle w:val="Gemiddeldraster1-accent21"/>
        <w:spacing w:line="276" w:lineRule="auto"/>
        <w:ind w:left="644"/>
        <w:rPr>
          <w:rFonts w:eastAsiaTheme="minorEastAsia" w:cstheme="minorBidi"/>
        </w:rPr>
      </w:pPr>
      <w:r>
        <w:rPr>
          <w:rFonts w:eastAsiaTheme="minorEastAsia" w:cstheme="minorBidi"/>
        </w:rPr>
        <w:t>‘Wijziging verblijfsrecht’</w:t>
      </w:r>
    </w:p>
    <w:p w14:paraId="7C15A088" w14:textId="77777777" w:rsidR="00BB717D" w:rsidRDefault="00BB717D">
      <w:pPr>
        <w:pStyle w:val="Gemiddeldraster1-accent21"/>
        <w:spacing w:line="276" w:lineRule="auto"/>
        <w:ind w:left="644"/>
      </w:pPr>
    </w:p>
    <w:p w14:paraId="64BC6C41" w14:textId="77777777" w:rsidR="00F14F98" w:rsidRDefault="00F14F98">
      <w:pPr>
        <w:pStyle w:val="Gemiddeldraster1-accent21"/>
        <w:spacing w:line="276" w:lineRule="auto"/>
        <w:ind w:left="644"/>
      </w:pPr>
    </w:p>
    <w:p w14:paraId="2B91D45A" w14:textId="77777777" w:rsidR="00FB4758" w:rsidRDefault="0061179C">
      <w:pPr>
        <w:pStyle w:val="Gemiddeldraster1-accent21"/>
        <w:numPr>
          <w:ilvl w:val="0"/>
          <w:numId w:val="2"/>
        </w:numPr>
        <w:spacing w:line="276" w:lineRule="auto"/>
        <w:rPr>
          <w:b/>
          <w:bCs/>
        </w:rPr>
      </w:pPr>
      <w:r>
        <w:rPr>
          <w:b/>
          <w:bCs/>
        </w:rPr>
        <w:t xml:space="preserve">Geconverteerde GBA </w:t>
      </w:r>
      <w:proofErr w:type="spellStart"/>
      <w:r>
        <w:rPr>
          <w:b/>
          <w:bCs/>
        </w:rPr>
        <w:t>bijhoudingen</w:t>
      </w:r>
      <w:proofErr w:type="spellEnd"/>
      <w:r>
        <w:rPr>
          <w:b/>
          <w:bCs/>
        </w:rPr>
        <w:t xml:space="preserve"> test</w:t>
      </w:r>
    </w:p>
    <w:p w14:paraId="148C5943" w14:textId="77777777" w:rsidR="00FB4758" w:rsidRDefault="0061179C">
      <w:pPr>
        <w:pStyle w:val="Gemiddeldraster1-accent21"/>
        <w:spacing w:line="276" w:lineRule="auto"/>
        <w:ind w:left="644"/>
      </w:pPr>
      <w:r>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het migratie-team. Deze testdata is gecreëerd op basis van </w:t>
      </w:r>
      <w:proofErr w:type="spellStart"/>
      <w:r>
        <w:t>requirements</w:t>
      </w:r>
      <w:proofErr w:type="spellEnd"/>
      <w:r>
        <w:t xml:space="preserve"> die het migratie-team hanteert. </w:t>
      </w:r>
    </w:p>
    <w:p w14:paraId="67492DA3" w14:textId="77777777" w:rsidR="00FB4758" w:rsidRDefault="00FB4758" w:rsidP="00F50FBB">
      <w:pPr>
        <w:pStyle w:val="Gemiddeldraster1-accent21"/>
        <w:spacing w:line="276" w:lineRule="auto"/>
        <w:ind w:left="0"/>
      </w:pPr>
    </w:p>
    <w:p w14:paraId="7D68BF4C" w14:textId="77777777" w:rsidR="00FB4758" w:rsidRDefault="0061179C">
      <w:pPr>
        <w:pStyle w:val="Lijstalinea"/>
        <w:numPr>
          <w:ilvl w:val="0"/>
          <w:numId w:val="2"/>
        </w:numPr>
        <w:spacing w:after="0" w:line="240" w:lineRule="auto"/>
        <w:rPr>
          <w:rFonts w:cs="Verdana"/>
          <w:color w:val="000000"/>
          <w:szCs w:val="16"/>
          <w:lang w:eastAsia="en-GB"/>
        </w:rPr>
      </w:pPr>
      <w:r>
        <w:rPr>
          <w:rFonts w:cs="Verdana"/>
          <w:b/>
          <w:bCs/>
          <w:color w:val="000000"/>
          <w:szCs w:val="16"/>
          <w:lang w:eastAsia="en-GB"/>
        </w:rPr>
        <w:t>Controleregels test</w:t>
      </w:r>
      <w:r>
        <w:rPr>
          <w:rFonts w:cs="Verdana"/>
          <w:color w:val="000000"/>
          <w:szCs w:val="16"/>
          <w:lang w:eastAsia="en-GB"/>
        </w:rPr>
        <w:t xml:space="preserve"> </w:t>
      </w:r>
    </w:p>
    <w:p w14:paraId="367FB4D4" w14:textId="77777777" w:rsidR="00147E28" w:rsidRPr="00147E28" w:rsidRDefault="00147E28" w:rsidP="00147E28">
      <w:pPr>
        <w:pStyle w:val="Lijstalinea"/>
        <w:spacing w:after="0" w:line="240" w:lineRule="auto"/>
        <w:ind w:left="644"/>
        <w:rPr>
          <w:rFonts w:cs="Verdana"/>
          <w:color w:val="000000"/>
          <w:szCs w:val="16"/>
          <w:lang w:eastAsia="en-GB"/>
        </w:rPr>
      </w:pPr>
      <w:r w:rsidRPr="00147E28">
        <w:rPr>
          <w:rFonts w:cs="Verdana"/>
          <w:color w:val="000000"/>
          <w:szCs w:val="16"/>
          <w:lang w:eastAsia="en-GB"/>
        </w:rPr>
        <w:t xml:space="preserve">De controleregels behorende bij een of meerdere handelingen en/of acties zijn onderverdeeld in gegevensvalidatie-, integriteit-, controle- en invoervalidatieregels. Deze test dekt deze regels af door elke individuele regel te analyseren en de bijbehorende testgevallen op te stellen en uit te voeren. De focus ligt op het verifiëren van deze controles.  </w:t>
      </w:r>
    </w:p>
    <w:p w14:paraId="5C490A59" w14:textId="77777777" w:rsidR="00FB4758" w:rsidRDefault="00147E28" w:rsidP="00147E28">
      <w:pPr>
        <w:pStyle w:val="Lijstalinea"/>
        <w:spacing w:after="0" w:line="240" w:lineRule="auto"/>
        <w:ind w:left="644"/>
        <w:rPr>
          <w:rFonts w:cs="Verdana"/>
          <w:color w:val="000000"/>
          <w:szCs w:val="16"/>
          <w:lang w:eastAsia="en-GB"/>
        </w:rPr>
      </w:pPr>
      <w:r w:rsidRPr="00147E28">
        <w:rPr>
          <w:rFonts w:cs="Verdana"/>
          <w:color w:val="000000"/>
          <w:szCs w:val="16"/>
          <w:lang w:eastAsia="en-GB"/>
        </w:rPr>
        <w:t>Regels zijn gekoppeld aan een bepaalde groep, verzameling van groepen, actie, verzameling van acties, verzameling van handelingen of een handeling. De implementatie van de regels is generiek, dat wil zeggen dat regels op 1 locatie in de code voorkomen. Om dit te verifiëren vindt er een inspectie plaats om dit daadwerkelijk vast te stellen. Wanneer een regel niet op kan treden als gevolg van de XSD-validatie wordt getest of dit correct werkt voor ieder afzonderlijk bericht</w:t>
      </w:r>
      <w:r w:rsidR="0061179C">
        <w:rPr>
          <w:rFonts w:cs="Verdana"/>
          <w:color w:val="000000"/>
          <w:szCs w:val="16"/>
          <w:lang w:eastAsia="en-GB"/>
        </w:rPr>
        <w:t>.</w:t>
      </w:r>
    </w:p>
    <w:p w14:paraId="780B56AB" w14:textId="77777777" w:rsidR="001A58A1" w:rsidRDefault="001A58A1" w:rsidP="00147E28">
      <w:pPr>
        <w:pStyle w:val="Lijstalinea"/>
        <w:spacing w:after="0" w:line="240" w:lineRule="auto"/>
        <w:ind w:left="644"/>
        <w:rPr>
          <w:rFonts w:cs="Verdana"/>
          <w:color w:val="000000"/>
          <w:szCs w:val="16"/>
          <w:lang w:eastAsia="en-GB"/>
        </w:rPr>
      </w:pPr>
    </w:p>
    <w:p w14:paraId="7992C279" w14:textId="41D8E157" w:rsidR="001A58A1" w:rsidRDefault="001A58A1" w:rsidP="00597044">
      <w:pPr>
        <w:spacing w:line="276" w:lineRule="auto"/>
        <w:ind w:left="644"/>
      </w:pPr>
      <w:r>
        <w:t xml:space="preserve">Het testen van </w:t>
      </w:r>
      <w:proofErr w:type="spellStart"/>
      <w:r>
        <w:t>Bijhouding</w:t>
      </w:r>
      <w:proofErr w:type="spellEnd"/>
      <w:r>
        <w:t xml:space="preserve"> gebeurde met GBA-persoonslijsten totdat de administratieve handeling Geboorte in Nederland was gerealiseerd. Vanaf dat moment was het ook mogelijk om in BRP-geboren personen te gebruiken </w:t>
      </w:r>
      <w:r w:rsidR="000F3C96">
        <w:t>voor de tests.</w:t>
      </w:r>
      <w:r w:rsidR="00597044">
        <w:t xml:space="preserve"> </w:t>
      </w:r>
      <w:r w:rsidR="000F3C96">
        <w:t xml:space="preserve">Er moest worden nagegaan of het gebruik van GBA-personen t.o.v. BRP-personen voor de tests zou leiden tot </w:t>
      </w:r>
      <w:r w:rsidR="00632518">
        <w:t>test</w:t>
      </w:r>
      <w:r w:rsidR="000F3C96">
        <w:t>risico’s zoals gegevensverlies of gegevensverrijking</w:t>
      </w:r>
      <w:r w:rsidR="003B12C5">
        <w:t xml:space="preserve"> tijdens conversie</w:t>
      </w:r>
      <w:r w:rsidR="000F3C96">
        <w:t>.</w:t>
      </w:r>
      <w:r w:rsidR="00597044">
        <w:t xml:space="preserve"> </w:t>
      </w:r>
      <w:r>
        <w:t xml:space="preserve">Na analyse is gebleken dat de verschillen </w:t>
      </w:r>
      <w:r w:rsidR="00400A46">
        <w:t xml:space="preserve">tussen GBA- en BRP-personen </w:t>
      </w:r>
      <w:r>
        <w:t xml:space="preserve">verklaarbaar zijn en daarom geen extra tests </w:t>
      </w:r>
      <w:r w:rsidR="0071204C">
        <w:t xml:space="preserve">met BRP-geboren personen </w:t>
      </w:r>
      <w:r>
        <w:t>hoeven te worden opgesteld. De verschillen zijn als volgt:</w:t>
      </w:r>
    </w:p>
    <w:p w14:paraId="0E3B8802" w14:textId="77777777" w:rsidR="001A58A1" w:rsidRPr="00F83D18" w:rsidRDefault="001A58A1" w:rsidP="000D5CC6">
      <w:pPr>
        <w:numPr>
          <w:ilvl w:val="0"/>
          <w:numId w:val="19"/>
        </w:numPr>
        <w:tabs>
          <w:tab w:val="clear" w:pos="720"/>
          <w:tab w:val="num" w:pos="1364"/>
        </w:tabs>
        <w:spacing w:before="100" w:beforeAutospacing="1" w:after="100" w:afterAutospacing="1" w:line="240" w:lineRule="auto"/>
        <w:ind w:left="1364"/>
        <w:rPr>
          <w:color w:val="auto"/>
          <w:szCs w:val="16"/>
        </w:rPr>
      </w:pPr>
      <w:proofErr w:type="spellStart"/>
      <w:r w:rsidRPr="00F83D18">
        <w:rPr>
          <w:color w:val="auto"/>
          <w:szCs w:val="16"/>
        </w:rPr>
        <w:t>Attirbuut</w:t>
      </w:r>
      <w:proofErr w:type="spellEnd"/>
      <w:r w:rsidRPr="00F83D18">
        <w:rPr>
          <w:color w:val="auto"/>
          <w:szCs w:val="16"/>
        </w:rPr>
        <w:t xml:space="preserve"> </w:t>
      </w:r>
      <w:proofErr w:type="spellStart"/>
      <w:r w:rsidRPr="00F83D18">
        <w:rPr>
          <w:color w:val="auto"/>
          <w:szCs w:val="16"/>
        </w:rPr>
        <w:t>tijdstipLaatsteWijzigingGBASystematiek</w:t>
      </w:r>
      <w:proofErr w:type="spellEnd"/>
      <w:r w:rsidRPr="00F83D18">
        <w:rPr>
          <w:color w:val="auto"/>
          <w:szCs w:val="16"/>
        </w:rPr>
        <w:t xml:space="preserve"> komt enkel voor bij personen vanuit de GBA</w:t>
      </w:r>
      <w:r>
        <w:rPr>
          <w:color w:val="auto"/>
          <w:szCs w:val="16"/>
        </w:rPr>
        <w:t>-</w:t>
      </w:r>
      <w:r w:rsidRPr="00F83D18">
        <w:rPr>
          <w:color w:val="auto"/>
          <w:szCs w:val="16"/>
        </w:rPr>
        <w:t>conversie;</w:t>
      </w:r>
    </w:p>
    <w:p w14:paraId="1CDD6582" w14:textId="77777777" w:rsidR="001A58A1" w:rsidRPr="00F83D18" w:rsidRDefault="001A58A1" w:rsidP="000D5CC6">
      <w:pPr>
        <w:numPr>
          <w:ilvl w:val="0"/>
          <w:numId w:val="19"/>
        </w:numPr>
        <w:tabs>
          <w:tab w:val="clear" w:pos="720"/>
          <w:tab w:val="num" w:pos="1364"/>
        </w:tabs>
        <w:spacing w:before="100" w:beforeAutospacing="1" w:after="100" w:afterAutospacing="1" w:line="240" w:lineRule="auto"/>
        <w:ind w:left="1364"/>
        <w:rPr>
          <w:color w:val="auto"/>
          <w:szCs w:val="16"/>
        </w:rPr>
      </w:pPr>
      <w:r w:rsidRPr="00F83D18">
        <w:rPr>
          <w:color w:val="auto"/>
          <w:szCs w:val="16"/>
        </w:rPr>
        <w:t>Attribuut "woonplaatsnaam" komt enkel voor bij personen die niet vanuit de GBA</w:t>
      </w:r>
      <w:r>
        <w:rPr>
          <w:color w:val="auto"/>
          <w:szCs w:val="16"/>
        </w:rPr>
        <w:t>-</w:t>
      </w:r>
      <w:r w:rsidRPr="00F83D18">
        <w:rPr>
          <w:color w:val="auto"/>
          <w:szCs w:val="16"/>
        </w:rPr>
        <w:t>conversie zijn gevuld;</w:t>
      </w:r>
    </w:p>
    <w:p w14:paraId="748BE937" w14:textId="77777777" w:rsidR="001A58A1" w:rsidRPr="00F83D18" w:rsidRDefault="001A58A1" w:rsidP="000D5CC6">
      <w:pPr>
        <w:numPr>
          <w:ilvl w:val="0"/>
          <w:numId w:val="19"/>
        </w:numPr>
        <w:tabs>
          <w:tab w:val="clear" w:pos="720"/>
          <w:tab w:val="num" w:pos="1364"/>
        </w:tabs>
        <w:spacing w:before="100" w:beforeAutospacing="1" w:after="100" w:afterAutospacing="1" w:line="240" w:lineRule="auto"/>
        <w:ind w:left="1364"/>
        <w:rPr>
          <w:color w:val="auto"/>
          <w:szCs w:val="16"/>
        </w:rPr>
      </w:pPr>
      <w:r w:rsidRPr="00F83D18">
        <w:rPr>
          <w:color w:val="auto"/>
          <w:szCs w:val="16"/>
        </w:rPr>
        <w:t>Ouders hebben persoon sportcode = I in BRP</w:t>
      </w:r>
      <w:r>
        <w:rPr>
          <w:color w:val="auto"/>
          <w:szCs w:val="16"/>
        </w:rPr>
        <w:t>-</w:t>
      </w:r>
      <w:r w:rsidRPr="00F83D18">
        <w:rPr>
          <w:color w:val="auto"/>
          <w:szCs w:val="16"/>
        </w:rPr>
        <w:t>persoon</w:t>
      </w:r>
      <w:r>
        <w:rPr>
          <w:color w:val="auto"/>
          <w:szCs w:val="16"/>
        </w:rPr>
        <w:t>;</w:t>
      </w:r>
    </w:p>
    <w:p w14:paraId="367EDDA4" w14:textId="77777777" w:rsidR="001A58A1" w:rsidRPr="00F83D18" w:rsidRDefault="001A58A1" w:rsidP="000D5CC6">
      <w:pPr>
        <w:numPr>
          <w:ilvl w:val="0"/>
          <w:numId w:val="19"/>
        </w:numPr>
        <w:tabs>
          <w:tab w:val="clear" w:pos="720"/>
          <w:tab w:val="num" w:pos="1364"/>
        </w:tabs>
        <w:spacing w:before="100" w:beforeAutospacing="1" w:after="100" w:afterAutospacing="1" w:line="240" w:lineRule="auto"/>
        <w:ind w:left="1364"/>
        <w:rPr>
          <w:color w:val="auto"/>
          <w:szCs w:val="16"/>
        </w:rPr>
      </w:pPr>
      <w:r w:rsidRPr="00F83D18">
        <w:rPr>
          <w:color w:val="auto"/>
          <w:szCs w:val="16"/>
        </w:rPr>
        <w:t>Actie inhoud ontbreekt bij BRP</w:t>
      </w:r>
      <w:r>
        <w:rPr>
          <w:color w:val="auto"/>
          <w:szCs w:val="16"/>
        </w:rPr>
        <w:t>-</w:t>
      </w:r>
      <w:r w:rsidRPr="00F83D18">
        <w:rPr>
          <w:color w:val="auto"/>
          <w:szCs w:val="16"/>
        </w:rPr>
        <w:t xml:space="preserve">persoon gerelateerde betrokken ouder voorkomens (type &lt;&gt; pseudo); Dit is juist omdat er geen verantwoording tegenover staat vanuit de betreffende adm. </w:t>
      </w:r>
      <w:r>
        <w:rPr>
          <w:color w:val="auto"/>
          <w:szCs w:val="16"/>
        </w:rPr>
        <w:t>h</w:t>
      </w:r>
      <w:r w:rsidRPr="00F83D18">
        <w:rPr>
          <w:color w:val="auto"/>
          <w:szCs w:val="16"/>
        </w:rPr>
        <w:t>andeling</w:t>
      </w:r>
      <w:r>
        <w:rPr>
          <w:color w:val="auto"/>
          <w:szCs w:val="16"/>
        </w:rPr>
        <w:t>;</w:t>
      </w:r>
    </w:p>
    <w:p w14:paraId="3C099D64" w14:textId="77777777" w:rsidR="001A58A1" w:rsidRPr="00D55039" w:rsidRDefault="001A58A1" w:rsidP="000D5CC6">
      <w:pPr>
        <w:numPr>
          <w:ilvl w:val="0"/>
          <w:numId w:val="19"/>
        </w:numPr>
        <w:tabs>
          <w:tab w:val="clear" w:pos="720"/>
          <w:tab w:val="num" w:pos="1364"/>
        </w:tabs>
        <w:spacing w:before="100" w:beforeAutospacing="1" w:after="100" w:afterAutospacing="1" w:line="240" w:lineRule="auto"/>
        <w:ind w:left="1364"/>
        <w:rPr>
          <w:color w:val="auto"/>
          <w:szCs w:val="16"/>
        </w:rPr>
      </w:pPr>
      <w:r w:rsidRPr="00F83D18">
        <w:rPr>
          <w:color w:val="auto"/>
          <w:szCs w:val="16"/>
        </w:rPr>
        <w:t>Indicatie OUWKIG aanwezig bij BRP</w:t>
      </w:r>
      <w:r>
        <w:rPr>
          <w:color w:val="auto"/>
          <w:szCs w:val="16"/>
        </w:rPr>
        <w:t>-</w:t>
      </w:r>
      <w:r w:rsidRPr="00F83D18">
        <w:rPr>
          <w:color w:val="auto"/>
          <w:szCs w:val="16"/>
        </w:rPr>
        <w:t>persoon / ouders; Correct, dit attribuut wordt niet gevuld vanuit conversie</w:t>
      </w:r>
      <w:r>
        <w:rPr>
          <w:color w:val="auto"/>
          <w:szCs w:val="16"/>
        </w:rPr>
        <w:t>;</w:t>
      </w:r>
    </w:p>
    <w:p w14:paraId="57E7E3BD" w14:textId="77777777" w:rsidR="001A58A1" w:rsidRDefault="001A58A1" w:rsidP="000D5CC6">
      <w:pPr>
        <w:numPr>
          <w:ilvl w:val="0"/>
          <w:numId w:val="19"/>
        </w:numPr>
        <w:tabs>
          <w:tab w:val="clear" w:pos="720"/>
          <w:tab w:val="num" w:pos="1364"/>
        </w:tabs>
        <w:spacing w:before="100" w:beforeAutospacing="1" w:after="100" w:afterAutospacing="1" w:line="276" w:lineRule="auto"/>
        <w:ind w:left="1364"/>
      </w:pPr>
      <w:r w:rsidRPr="00D55039">
        <w:rPr>
          <w:color w:val="auto"/>
          <w:szCs w:val="16"/>
        </w:rPr>
        <w:lastRenderedPageBreak/>
        <w:t>Voorkomen persoonskaart groep alleen bij GBA</w:t>
      </w:r>
      <w:r>
        <w:rPr>
          <w:color w:val="auto"/>
          <w:szCs w:val="16"/>
        </w:rPr>
        <w:t>-</w:t>
      </w:r>
      <w:r w:rsidRPr="00D55039">
        <w:rPr>
          <w:color w:val="auto"/>
          <w:szCs w:val="16"/>
        </w:rPr>
        <w:t xml:space="preserve">persoon aanwezig; Correct, voorkomen enkel aanwezig </w:t>
      </w:r>
      <w:proofErr w:type="spellStart"/>
      <w:r w:rsidRPr="00D55039">
        <w:rPr>
          <w:color w:val="auto"/>
          <w:szCs w:val="16"/>
        </w:rPr>
        <w:t>i.g.v</w:t>
      </w:r>
      <w:proofErr w:type="spellEnd"/>
      <w:r w:rsidRPr="00D55039">
        <w:rPr>
          <w:color w:val="auto"/>
          <w:szCs w:val="16"/>
        </w:rPr>
        <w:t xml:space="preserve">. </w:t>
      </w:r>
      <w:r>
        <w:rPr>
          <w:color w:val="auto"/>
          <w:szCs w:val="16"/>
        </w:rPr>
        <w:t>GBA-</w:t>
      </w:r>
      <w:r w:rsidRPr="00D55039">
        <w:rPr>
          <w:color w:val="auto"/>
          <w:szCs w:val="16"/>
        </w:rPr>
        <w:t>conversie</w:t>
      </w:r>
      <w:r>
        <w:t>.</w:t>
      </w:r>
    </w:p>
    <w:p w14:paraId="6608C5A2" w14:textId="77777777" w:rsidR="001A58A1" w:rsidRDefault="001A58A1" w:rsidP="00147E28">
      <w:pPr>
        <w:pStyle w:val="Lijstalinea"/>
        <w:spacing w:after="0" w:line="240" w:lineRule="auto"/>
        <w:ind w:left="644"/>
        <w:rPr>
          <w:rFonts w:cs="Verdana"/>
          <w:color w:val="000000"/>
          <w:szCs w:val="16"/>
          <w:lang w:eastAsia="en-GB"/>
        </w:rPr>
      </w:pPr>
    </w:p>
    <w:p w14:paraId="791ED04B" w14:textId="77777777" w:rsidR="00FB4758" w:rsidRDefault="00FB4758">
      <w:pPr>
        <w:pStyle w:val="Lijstalinea"/>
        <w:spacing w:after="0" w:line="240" w:lineRule="auto"/>
        <w:ind w:left="644"/>
        <w:rPr>
          <w:rFonts w:cs="Verdana"/>
          <w:color w:val="000000"/>
          <w:szCs w:val="16"/>
          <w:lang w:eastAsia="en-GB"/>
        </w:rPr>
      </w:pPr>
    </w:p>
    <w:p w14:paraId="2E29D6E4" w14:textId="77777777" w:rsidR="00FB4758" w:rsidRDefault="0061179C">
      <w:pPr>
        <w:pStyle w:val="Lijstalinea"/>
        <w:numPr>
          <w:ilvl w:val="0"/>
          <w:numId w:val="7"/>
        </w:numPr>
        <w:spacing w:after="0" w:line="240" w:lineRule="auto"/>
        <w:rPr>
          <w:rFonts w:cs="Verdana"/>
          <w:color w:val="000000"/>
          <w:szCs w:val="16"/>
          <w:lang w:eastAsia="en-GB"/>
        </w:rPr>
      </w:pPr>
      <w:r>
        <w:rPr>
          <w:rFonts w:cs="Verdana"/>
          <w:b/>
          <w:bCs/>
          <w:color w:val="000000"/>
          <w:szCs w:val="16"/>
          <w:lang w:eastAsia="en-GB"/>
        </w:rPr>
        <w:t>Verwerking test</w:t>
      </w:r>
    </w:p>
    <w:p w14:paraId="1625B63B" w14:textId="77777777" w:rsidR="00FB4758" w:rsidRDefault="0061179C">
      <w:pPr>
        <w:pStyle w:val="Gemiddeldraster1-accent21"/>
        <w:spacing w:after="0" w:line="240" w:lineRule="auto"/>
        <w:ind w:left="644"/>
        <w:rPr>
          <w:rFonts w:cs="Verdana"/>
          <w:color w:val="000000"/>
          <w:szCs w:val="16"/>
          <w:lang w:eastAsia="en-GB"/>
        </w:rPr>
      </w:pPr>
      <w:r>
        <w:rPr>
          <w:rFonts w:cs="Verdana"/>
          <w:color w:val="000000"/>
          <w:szCs w:val="16"/>
          <w:lang w:eastAsia="en-GB"/>
        </w:rPr>
        <w:t>Bij elke actie hoort een verwerkingslogica. De verwerkingslogica wordt op basis van testscenario’s getest. Hierbij ligt de focus op het controleren van de database vulling.</w:t>
      </w:r>
    </w:p>
    <w:p w14:paraId="3FCCC143" w14:textId="77777777" w:rsidR="00FB4758" w:rsidRDefault="00FB4758">
      <w:pPr>
        <w:spacing w:after="0" w:line="240" w:lineRule="auto"/>
        <w:rPr>
          <w:rFonts w:cs="Verdana"/>
          <w:color w:val="000000"/>
          <w:szCs w:val="16"/>
          <w:lang w:eastAsia="en-GB"/>
        </w:rPr>
      </w:pPr>
    </w:p>
    <w:p w14:paraId="2D1EFA49" w14:textId="77777777" w:rsidR="00FB4758" w:rsidRDefault="0061179C">
      <w:pPr>
        <w:pStyle w:val="Lijstalinea"/>
        <w:numPr>
          <w:ilvl w:val="0"/>
          <w:numId w:val="2"/>
        </w:numPr>
        <w:spacing w:after="0" w:line="240" w:lineRule="auto"/>
        <w:rPr>
          <w:rFonts w:cs="Verdana"/>
          <w:color w:val="000000"/>
          <w:szCs w:val="16"/>
          <w:lang w:eastAsia="en-GB"/>
        </w:rPr>
      </w:pPr>
      <w:proofErr w:type="spellStart"/>
      <w:r>
        <w:rPr>
          <w:rFonts w:cs="Verdana"/>
          <w:b/>
          <w:bCs/>
          <w:color w:val="000000"/>
          <w:szCs w:val="16"/>
          <w:lang w:eastAsia="en-GB"/>
        </w:rPr>
        <w:t>Bijhouding</w:t>
      </w:r>
      <w:proofErr w:type="spellEnd"/>
      <w:r>
        <w:rPr>
          <w:rFonts w:cs="Verdana"/>
          <w:b/>
          <w:bCs/>
          <w:color w:val="000000"/>
          <w:szCs w:val="16"/>
          <w:lang w:eastAsia="en-GB"/>
        </w:rPr>
        <w:t xml:space="preserve"> </w:t>
      </w:r>
      <w:proofErr w:type="spellStart"/>
      <w:r>
        <w:rPr>
          <w:rFonts w:cs="Verdana"/>
          <w:b/>
          <w:bCs/>
          <w:color w:val="000000"/>
          <w:szCs w:val="16"/>
          <w:lang w:eastAsia="en-GB"/>
        </w:rPr>
        <w:t>use</w:t>
      </w:r>
      <w:proofErr w:type="spellEnd"/>
      <w:r>
        <w:rPr>
          <w:rFonts w:cs="Verdana"/>
          <w:b/>
          <w:bCs/>
          <w:color w:val="000000"/>
          <w:szCs w:val="16"/>
          <w:lang w:eastAsia="en-GB"/>
        </w:rPr>
        <w:t xml:space="preserve"> case test </w:t>
      </w:r>
    </w:p>
    <w:p w14:paraId="18749F49" w14:textId="77777777" w:rsidR="004863C7" w:rsidRDefault="004863C7" w:rsidP="00BB717D">
      <w:pPr>
        <w:pStyle w:val="Gemiddeldraster1-accent21"/>
        <w:spacing w:line="276" w:lineRule="auto"/>
        <w:ind w:left="644"/>
      </w:pPr>
      <w:r w:rsidRPr="004863C7">
        <w:rPr>
          <w:rFonts w:cs="Verdana"/>
          <w:color w:val="000000"/>
          <w:szCs w:val="16"/>
          <w:lang w:eastAsia="en-GB"/>
        </w:rPr>
        <w:t xml:space="preserve">Deze testvorm test de </w:t>
      </w:r>
      <w:proofErr w:type="spellStart"/>
      <w:r w:rsidRPr="004863C7">
        <w:rPr>
          <w:rFonts w:cs="Verdana"/>
          <w:color w:val="000000"/>
          <w:szCs w:val="16"/>
          <w:lang w:eastAsia="en-GB"/>
        </w:rPr>
        <w:t>use</w:t>
      </w:r>
      <w:proofErr w:type="spellEnd"/>
      <w:r w:rsidRPr="004863C7">
        <w:rPr>
          <w:rFonts w:cs="Verdana"/>
          <w:color w:val="000000"/>
          <w:szCs w:val="16"/>
          <w:lang w:eastAsia="en-GB"/>
        </w:rPr>
        <w:t xml:space="preserve"> cases voor de </w:t>
      </w:r>
      <w:proofErr w:type="spellStart"/>
      <w:r w:rsidRPr="004863C7">
        <w:rPr>
          <w:rFonts w:cs="Verdana"/>
          <w:color w:val="000000"/>
          <w:szCs w:val="16"/>
          <w:lang w:eastAsia="en-GB"/>
        </w:rPr>
        <w:t>bijhouding</w:t>
      </w:r>
      <w:proofErr w:type="spellEnd"/>
      <w:r w:rsidRPr="004863C7">
        <w:rPr>
          <w:rFonts w:cs="Verdana"/>
          <w:color w:val="000000"/>
          <w:szCs w:val="16"/>
          <w:lang w:eastAsia="en-GB"/>
        </w:rPr>
        <w:t xml:space="preserve"> die benoemd zijn in de lijst van testobjecten in dit testrapport</w:t>
      </w:r>
      <w:r w:rsidR="0061179C">
        <w:rPr>
          <w:rFonts w:cs="Verdana"/>
          <w:color w:val="000000"/>
          <w:szCs w:val="16"/>
          <w:lang w:eastAsia="en-GB"/>
        </w:rPr>
        <w:t>.</w:t>
      </w:r>
    </w:p>
    <w:p w14:paraId="4D0F620D" w14:textId="77777777" w:rsidR="004863C7" w:rsidRDefault="004863C7" w:rsidP="004863C7">
      <w:pPr>
        <w:pStyle w:val="Lijstalinea"/>
        <w:numPr>
          <w:ilvl w:val="0"/>
          <w:numId w:val="2"/>
        </w:numPr>
        <w:spacing w:after="0" w:line="240" w:lineRule="auto"/>
        <w:rPr>
          <w:rFonts w:cs="Verdana"/>
          <w:color w:val="000000"/>
          <w:szCs w:val="16"/>
          <w:lang w:eastAsia="en-GB"/>
        </w:rPr>
      </w:pPr>
      <w:r>
        <w:rPr>
          <w:rFonts w:cs="Verdana"/>
          <w:b/>
          <w:bCs/>
          <w:color w:val="000000"/>
          <w:szCs w:val="16"/>
          <w:lang w:eastAsia="en-GB"/>
        </w:rPr>
        <w:t>XSD-test</w:t>
      </w:r>
    </w:p>
    <w:p w14:paraId="62315ED8" w14:textId="77777777" w:rsidR="00FB4758" w:rsidRDefault="004863C7" w:rsidP="00BB717D">
      <w:pPr>
        <w:pStyle w:val="Gemiddeldraster1-accent21"/>
        <w:spacing w:line="276" w:lineRule="auto"/>
        <w:ind w:left="644"/>
      </w:pPr>
      <w:r w:rsidRPr="004863C7">
        <w:t xml:space="preserve">In deze test worden de XSD-invoermogelijkheden in de </w:t>
      </w:r>
      <w:proofErr w:type="spellStart"/>
      <w:r w:rsidRPr="004863C7">
        <w:t>bijhouding</w:t>
      </w:r>
      <w:proofErr w:type="spellEnd"/>
      <w:r w:rsidRPr="004863C7">
        <w:t xml:space="preserve"> getest</w:t>
      </w:r>
      <w:r>
        <w:t>.</w:t>
      </w:r>
      <w:r w:rsidR="00DE39B4">
        <w:br w:type="page"/>
      </w:r>
    </w:p>
    <w:p w14:paraId="1B10614F" w14:textId="77777777" w:rsidR="00FB4758" w:rsidRDefault="0061179C">
      <w:pPr>
        <w:pStyle w:val="Kop2"/>
        <w:numPr>
          <w:ilvl w:val="1"/>
          <w:numId w:val="1"/>
        </w:numPr>
        <w:jc w:val="left"/>
      </w:pPr>
      <w:bookmarkStart w:id="138" w:name="_Toc463450875"/>
      <w:bookmarkStart w:id="139" w:name="_Toc453932079"/>
      <w:bookmarkStart w:id="140" w:name="_Toc486498440"/>
      <w:bookmarkEnd w:id="138"/>
      <w:bookmarkEnd w:id="139"/>
      <w:r>
        <w:lastRenderedPageBreak/>
        <w:t>Administratie Testgevallen</w:t>
      </w:r>
      <w:bookmarkEnd w:id="140"/>
    </w:p>
    <w:p w14:paraId="5E71C932" w14:textId="77777777" w:rsidR="00FB4758" w:rsidRDefault="0061179C">
      <w:r>
        <w:t xml:space="preserve">De administratie van de testgevallen vindt voor ‘Levering’ plaats in het BRP Meta Register (BMR). Hierin worden op </w:t>
      </w:r>
      <w:proofErr w:type="spellStart"/>
      <w:r>
        <w:t>use</w:t>
      </w:r>
      <w:proofErr w:type="spellEnd"/>
      <w:r>
        <w:t xml:space="preserve"> case en regel niveau de functionele testen geregistreerd. Vanuit het BMR wordt ook de </w:t>
      </w:r>
      <w:proofErr w:type="spellStart"/>
      <w:r>
        <w:t>traceability</w:t>
      </w:r>
      <w:proofErr w:type="spellEnd"/>
      <w:r>
        <w:t xml:space="preserve"> matrix gegenereerd. Deze </w:t>
      </w:r>
      <w:proofErr w:type="spellStart"/>
      <w:r>
        <w:t>traceability</w:t>
      </w:r>
      <w:proofErr w:type="spellEnd"/>
      <w:r>
        <w:t xml:space="preserve"> matrix geeft inzicht in:</w:t>
      </w:r>
    </w:p>
    <w:p w14:paraId="4E407787" w14:textId="77777777" w:rsidR="00FB4758" w:rsidRDefault="0061179C">
      <w:pPr>
        <w:pStyle w:val="Lijstalinea"/>
        <w:numPr>
          <w:ilvl w:val="0"/>
          <w:numId w:val="4"/>
        </w:numPr>
      </w:pPr>
      <w:r>
        <w:t xml:space="preserve">Welke regel / </w:t>
      </w:r>
      <w:proofErr w:type="spellStart"/>
      <w:r>
        <w:t>use</w:t>
      </w:r>
      <w:proofErr w:type="spellEnd"/>
      <w:r>
        <w:t xml:space="preserve"> case door welke testgevallen zijn gedekt</w:t>
      </w:r>
    </w:p>
    <w:p w14:paraId="1A365342" w14:textId="77777777" w:rsidR="00FB4758" w:rsidRDefault="0061179C">
      <w:pPr>
        <w:pStyle w:val="Lijstalinea"/>
        <w:numPr>
          <w:ilvl w:val="0"/>
          <w:numId w:val="4"/>
        </w:numPr>
      </w:pPr>
      <w:r>
        <w:t>In welk fysiek testgeval het logisch testgeval wordt uitgevoerd</w:t>
      </w:r>
    </w:p>
    <w:p w14:paraId="3124BCF4" w14:textId="77777777" w:rsidR="0007750C" w:rsidRDefault="0007750C">
      <w:r w:rsidRPr="0007750C">
        <w:t>Voor de ‘</w:t>
      </w:r>
      <w:proofErr w:type="spellStart"/>
      <w:r w:rsidRPr="0007750C">
        <w:t>Bijhouding</w:t>
      </w:r>
      <w:proofErr w:type="spellEnd"/>
      <w:r w:rsidRPr="0007750C">
        <w:t xml:space="preserve">’ zijn de testanalyses en de bijbehorende logische testgevallen op </w:t>
      </w:r>
      <w:proofErr w:type="spellStart"/>
      <w:r w:rsidRPr="0007750C">
        <w:t>use</w:t>
      </w:r>
      <w:proofErr w:type="spellEnd"/>
      <w:r w:rsidRPr="0007750C">
        <w:t xml:space="preserve"> case- en regelniveau geregistreerd in testscripts in Excelvorm.</w:t>
      </w:r>
    </w:p>
    <w:p w14:paraId="6971BC66" w14:textId="77777777" w:rsidR="00FB4758" w:rsidRDefault="0061179C">
      <w:r>
        <w:t>Om de kwaliteit van de administratie van testgevallen en de testdekking van de BRP software te borgen, worden in het BMR een aantal (geautomatiseerde) analyses uitgevoerd. Deze analyses zijn:</w:t>
      </w:r>
    </w:p>
    <w:p w14:paraId="4B557423" w14:textId="77777777" w:rsidR="00FB4758" w:rsidRDefault="0061179C">
      <w:pPr>
        <w:pStyle w:val="Lijstalinea"/>
        <w:numPr>
          <w:ilvl w:val="0"/>
          <w:numId w:val="5"/>
        </w:numPr>
      </w:pPr>
      <w:r>
        <w:t>Controle op de compleetheid van logische testgevallen</w:t>
      </w:r>
    </w:p>
    <w:p w14:paraId="28554FD0" w14:textId="77777777" w:rsidR="00FB4758" w:rsidRDefault="0061179C">
      <w:pPr>
        <w:pStyle w:val="Lijstalinea"/>
        <w:numPr>
          <w:ilvl w:val="0"/>
          <w:numId w:val="5"/>
        </w:numPr>
      </w:pPr>
      <w:r>
        <w:t>Controle op de compleetheid van fysieke testgevallen</w:t>
      </w:r>
    </w:p>
    <w:p w14:paraId="6BE3A405" w14:textId="77777777" w:rsidR="00FB4758" w:rsidRDefault="0061179C">
      <w: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r w:rsidR="0007750C">
        <w:t xml:space="preserve"> </w:t>
      </w:r>
      <w:r w:rsidR="0007750C" w:rsidRPr="0007750C">
        <w:t xml:space="preserve">De Regelmatrix zorgt voor de aspectbeschrijving en </w:t>
      </w:r>
      <w:proofErr w:type="spellStart"/>
      <w:r w:rsidR="0007750C" w:rsidRPr="0007750C">
        <w:t>orthogonalen</w:t>
      </w:r>
      <w:proofErr w:type="spellEnd"/>
      <w:r w:rsidR="0007750C" w:rsidRPr="0007750C">
        <w:t>. De versies van de gebruikte specificaties die gebruikt zijn voor de tests zijn ook hierin geadministreerd.</w:t>
      </w:r>
    </w:p>
    <w:p w14:paraId="17183C45" w14:textId="77777777" w:rsidR="00FB4758" w:rsidRDefault="0061179C">
      <w:pPr>
        <w:pStyle w:val="Kop2"/>
        <w:numPr>
          <w:ilvl w:val="1"/>
          <w:numId w:val="1"/>
        </w:numPr>
        <w:jc w:val="left"/>
      </w:pPr>
      <w:bookmarkStart w:id="141" w:name="_Toc463450876"/>
      <w:bookmarkStart w:id="142" w:name="_Toc453932080"/>
      <w:bookmarkStart w:id="143" w:name="_Toc486498441"/>
      <w:bookmarkEnd w:id="141"/>
      <w:bookmarkEnd w:id="142"/>
      <w:r>
        <w:t>Specificatie Testgevallen</w:t>
      </w:r>
      <w:bookmarkEnd w:id="143"/>
    </w:p>
    <w:p w14:paraId="17CCDEA3" w14:textId="77777777" w:rsidR="00FB4758" w:rsidRDefault="0061179C">
      <w:r>
        <w:t xml:space="preserve">Afhankelijk van de specificaties voor de betreffende regel worden de logische testgevallen opgesteld gebruik makend van de verschillende dekkingsvormen en </w:t>
      </w:r>
      <w:proofErr w:type="spellStart"/>
      <w:r>
        <w:t>testontwerptechnieken</w:t>
      </w:r>
      <w:proofErr w:type="spellEnd"/>
      <w:r>
        <w:t>, onder andere MC/DC, pair-</w:t>
      </w:r>
      <w:proofErr w:type="spellStart"/>
      <w:r>
        <w:t>wise</w:t>
      </w:r>
      <w:proofErr w:type="spellEnd"/>
      <w:r>
        <w:t xml:space="preserve">, MCC, </w:t>
      </w:r>
      <w:proofErr w:type="spellStart"/>
      <w:r>
        <w:t>condition</w:t>
      </w:r>
      <w:proofErr w:type="spellEnd"/>
      <w:r>
        <w:t xml:space="preserve"> en </w:t>
      </w:r>
      <w:proofErr w:type="spellStart"/>
      <w:r>
        <w:t>decision</w:t>
      </w:r>
      <w:proofErr w:type="spellEnd"/>
      <w:r>
        <w:t xml:space="preserve"> </w:t>
      </w:r>
      <w:proofErr w:type="spellStart"/>
      <w:r>
        <w:t>coverage</w:t>
      </w:r>
      <w:proofErr w:type="spellEnd"/>
      <w:r>
        <w:t xml:space="preserve">, </w:t>
      </w:r>
      <w:proofErr w:type="spellStart"/>
      <w:r>
        <w:t>exploratory</w:t>
      </w:r>
      <w:proofErr w:type="spellEnd"/>
      <w:r>
        <w:t xml:space="preserve"> </w:t>
      </w:r>
      <w:proofErr w:type="spellStart"/>
      <w:r>
        <w:t>testing</w:t>
      </w:r>
      <w:proofErr w:type="spellEnd"/>
      <w:r>
        <w:t xml:space="preserve"> en paden in een procescyclustest.</w:t>
      </w:r>
    </w:p>
    <w:p w14:paraId="2985D634" w14:textId="77777777" w:rsidR="00FB4758" w:rsidRDefault="0061179C">
      <w:pPr>
        <w:pStyle w:val="Kop2"/>
        <w:numPr>
          <w:ilvl w:val="1"/>
          <w:numId w:val="1"/>
        </w:numPr>
        <w:jc w:val="left"/>
      </w:pPr>
      <w:bookmarkStart w:id="144" w:name="_Toc463450877"/>
      <w:bookmarkStart w:id="145" w:name="_Toc453932081"/>
      <w:bookmarkStart w:id="146" w:name="_Toc486498442"/>
      <w:bookmarkEnd w:id="144"/>
      <w:bookmarkEnd w:id="145"/>
      <w:r>
        <w:t>Uitvoering Testgevallen</w:t>
      </w:r>
      <w:bookmarkEnd w:id="146"/>
    </w:p>
    <w:p w14:paraId="0E774B35" w14:textId="77777777" w:rsidR="00FB4758" w:rsidRDefault="0061179C">
      <w:r>
        <w:t xml:space="preserve">Alle fysieke testgevallen die worden opgesteld maken onderdeel uit van de automatische regressietest, deze test wordt dagelijks uitgevoerd en de resultaten hiervan worden dagelijks geanalyseerd. </w:t>
      </w:r>
      <w:r w:rsidR="0007750C" w:rsidRPr="0007750C">
        <w:rPr>
          <w:rFonts w:cs="Verdana"/>
          <w:color w:val="000000"/>
          <w:szCs w:val="16"/>
          <w:lang w:eastAsia="en-GB"/>
        </w:rPr>
        <w:t>Bij de testaanpak hoort tevens een matrix van regels en administratieve handelingen.</w:t>
      </w:r>
    </w:p>
    <w:p w14:paraId="118CDA38" w14:textId="77777777" w:rsidR="00FB4758" w:rsidRDefault="00FB4758"/>
    <w:p w14:paraId="639C3F07" w14:textId="77777777" w:rsidR="00FB4758" w:rsidRDefault="0061179C">
      <w:pPr>
        <w:pStyle w:val="Kop1"/>
        <w:numPr>
          <w:ilvl w:val="0"/>
          <w:numId w:val="1"/>
        </w:numPr>
        <w:spacing w:line="276" w:lineRule="auto"/>
        <w:rPr>
          <w:lang w:val="nl-NL"/>
        </w:rPr>
      </w:pPr>
      <w:bookmarkStart w:id="147" w:name="_Toc453932082"/>
      <w:bookmarkStart w:id="148" w:name="_Toc463450878"/>
      <w:bookmarkStart w:id="149" w:name="_Toc322772364"/>
      <w:bookmarkStart w:id="150" w:name="_Toc486498443"/>
      <w:proofErr w:type="spellStart"/>
      <w:r>
        <w:rPr>
          <w:lang w:val="nl-NL"/>
        </w:rPr>
        <w:lastRenderedPageBreak/>
        <w:t>Testware</w:t>
      </w:r>
      <w:proofErr w:type="spellEnd"/>
      <w:r>
        <w:rPr>
          <w:lang w:val="nl-NL"/>
        </w:rPr>
        <w:t xml:space="preserve"> en testresultaten</w:t>
      </w:r>
      <w:bookmarkEnd w:id="147"/>
      <w:bookmarkEnd w:id="148"/>
      <w:bookmarkEnd w:id="149"/>
      <w:bookmarkEnd w:id="150"/>
      <w:r>
        <w:rPr>
          <w:lang w:val="nl-NL"/>
        </w:rPr>
        <w:t xml:space="preserve"> </w:t>
      </w:r>
    </w:p>
    <w:p w14:paraId="7C2AE195" w14:textId="55D90B5A" w:rsidR="00FB4758" w:rsidRDefault="0061179C">
      <w:r>
        <w:t>Dit hoofdstuk beschrijft per onderdeel, van de release “</w:t>
      </w:r>
      <w:r w:rsidR="00B3497A">
        <w:t>OA</w:t>
      </w:r>
      <w:r>
        <w:t xml:space="preserve">”, welke </w:t>
      </w:r>
      <w:proofErr w:type="spellStart"/>
      <w:r>
        <w:t>testware</w:t>
      </w:r>
      <w:proofErr w:type="spellEnd"/>
      <w:r>
        <w:t xml:space="preserve"> is opgeleverd en wat de testresultaten zijn voor het betreffende onderdeel. Per </w:t>
      </w:r>
      <w:proofErr w:type="spellStart"/>
      <w:r>
        <w:t>use</w:t>
      </w:r>
      <w:proofErr w:type="spellEnd"/>
      <w:r>
        <w:t xml:space="preserve"> case of handeling en actie is aangegeven welke regels toepassing zijn. </w:t>
      </w:r>
    </w:p>
    <w:p w14:paraId="141CFC81" w14:textId="77777777" w:rsidR="00FB4758" w:rsidRDefault="0061179C">
      <w:proofErr w:type="spellStart"/>
      <w:r>
        <w:rPr>
          <w:b/>
        </w:rPr>
        <w:t>Testware</w:t>
      </w:r>
      <w:proofErr w:type="spellEnd"/>
    </w:p>
    <w:p w14:paraId="370F9F94" w14:textId="77777777" w:rsidR="00FB4758" w:rsidRDefault="0061179C">
      <w:r>
        <w:t xml:space="preserve">De </w:t>
      </w:r>
      <w:proofErr w:type="spellStart"/>
      <w:r>
        <w:t>testware</w:t>
      </w:r>
      <w:proofErr w:type="spellEnd"/>
      <w:r>
        <w:t xml:space="preserve"> (bestaande uit de fysieke testgevallen en de </w:t>
      </w:r>
      <w:proofErr w:type="spellStart"/>
      <w:r>
        <w:t>tooling</w:t>
      </w:r>
      <w:proofErr w:type="spellEnd"/>
      <w:r>
        <w:t xml:space="preserve"> benodigd om de testgevallen uit te voeren) is opgeleverd in een aparte distributie (zie hoofdstuk 3 Test producten).</w:t>
      </w:r>
    </w:p>
    <w:p w14:paraId="6D69CBE0" w14:textId="77777777" w:rsidR="00FB4758" w:rsidRDefault="0061179C">
      <w:pPr>
        <w:rPr>
          <w:b/>
        </w:rPr>
      </w:pPr>
      <w:r>
        <w:rPr>
          <w:b/>
        </w:rPr>
        <w:t>Testresultaten</w:t>
      </w:r>
    </w:p>
    <w:p w14:paraId="0EBF4BC9" w14:textId="77777777" w:rsidR="009331C7" w:rsidRDefault="009331C7">
      <w:r w:rsidRPr="009331C7">
        <w:t xml:space="preserve">In de </w:t>
      </w:r>
      <w:proofErr w:type="spellStart"/>
      <w:r w:rsidRPr="009331C7">
        <w:t>traceability</w:t>
      </w:r>
      <w:proofErr w:type="spellEnd"/>
      <w:r w:rsidRPr="009331C7">
        <w:t xml:space="preserve"> matrix van ‘Levering’ is</w:t>
      </w:r>
      <w:r>
        <w:t xml:space="preserve"> een overzicht opgenomen met:</w:t>
      </w:r>
    </w:p>
    <w:p w14:paraId="5BCB17CA" w14:textId="77777777" w:rsidR="009331C7" w:rsidRDefault="009331C7" w:rsidP="00B96ADD">
      <w:pPr>
        <w:pStyle w:val="Lijstalinea"/>
        <w:numPr>
          <w:ilvl w:val="0"/>
          <w:numId w:val="17"/>
        </w:numPr>
      </w:pPr>
      <w:r w:rsidRPr="009331C7">
        <w:t>Totaal aantal logis</w:t>
      </w:r>
      <w:r>
        <w:t xml:space="preserve">che testgevallen per </w:t>
      </w:r>
      <w:proofErr w:type="spellStart"/>
      <w:r>
        <w:t>use</w:t>
      </w:r>
      <w:proofErr w:type="spellEnd"/>
      <w:r>
        <w:t xml:space="preserve"> case</w:t>
      </w:r>
    </w:p>
    <w:p w14:paraId="195C7BF3" w14:textId="77777777" w:rsidR="009331C7" w:rsidRDefault="009331C7" w:rsidP="00B96ADD">
      <w:pPr>
        <w:pStyle w:val="Lijstalinea"/>
        <w:numPr>
          <w:ilvl w:val="0"/>
          <w:numId w:val="17"/>
        </w:numPr>
      </w:pPr>
      <w:r w:rsidRPr="009331C7">
        <w:t>Totaal aantal geslaa</w:t>
      </w:r>
      <w:r>
        <w:t xml:space="preserve">gde testgevallen per </w:t>
      </w:r>
      <w:proofErr w:type="spellStart"/>
      <w:r>
        <w:t>use</w:t>
      </w:r>
      <w:proofErr w:type="spellEnd"/>
      <w:r>
        <w:t xml:space="preserve"> case</w:t>
      </w:r>
    </w:p>
    <w:p w14:paraId="0C0BCB68" w14:textId="77777777" w:rsidR="009331C7" w:rsidRDefault="009331C7" w:rsidP="00B96ADD">
      <w:pPr>
        <w:pStyle w:val="Lijstalinea"/>
        <w:numPr>
          <w:ilvl w:val="0"/>
          <w:numId w:val="17"/>
        </w:numPr>
      </w:pPr>
      <w:r w:rsidRPr="009331C7">
        <w:t>Totaal aantal bevindingen p</w:t>
      </w:r>
      <w:r>
        <w:t xml:space="preserve">er </w:t>
      </w:r>
      <w:proofErr w:type="spellStart"/>
      <w:r>
        <w:t>use</w:t>
      </w:r>
      <w:proofErr w:type="spellEnd"/>
      <w:r>
        <w:t xml:space="preserve"> case</w:t>
      </w:r>
    </w:p>
    <w:p w14:paraId="3B871C1D" w14:textId="77777777" w:rsidR="009331C7" w:rsidRDefault="009331C7">
      <w:r w:rsidRPr="009331C7">
        <w:t>In de Regelmatrix van ‘</w:t>
      </w:r>
      <w:proofErr w:type="spellStart"/>
      <w:r w:rsidRPr="009331C7">
        <w:t>Bijhouding</w:t>
      </w:r>
      <w:proofErr w:type="spellEnd"/>
      <w:r w:rsidRPr="009331C7">
        <w:t>’ is</w:t>
      </w:r>
      <w:r>
        <w:t xml:space="preserve"> een overzicht opgenomen met:</w:t>
      </w:r>
    </w:p>
    <w:p w14:paraId="494E5B60" w14:textId="77777777" w:rsidR="009331C7" w:rsidRDefault="009331C7" w:rsidP="00B96ADD">
      <w:pPr>
        <w:pStyle w:val="Lijstalinea"/>
        <w:numPr>
          <w:ilvl w:val="0"/>
          <w:numId w:val="18"/>
        </w:numPr>
      </w:pPr>
      <w:r w:rsidRPr="009331C7">
        <w:t xml:space="preserve">De geteste </w:t>
      </w:r>
      <w:proofErr w:type="spellStart"/>
      <w:r w:rsidRPr="009331C7">
        <w:t>use</w:t>
      </w:r>
      <w:proofErr w:type="spellEnd"/>
      <w:r w:rsidRPr="009331C7">
        <w:t xml:space="preserve"> cases;</w:t>
      </w:r>
    </w:p>
    <w:p w14:paraId="5E145FB8" w14:textId="77777777" w:rsidR="009331C7" w:rsidRDefault="009331C7" w:rsidP="00B96ADD">
      <w:pPr>
        <w:pStyle w:val="Lijstalinea"/>
        <w:numPr>
          <w:ilvl w:val="0"/>
          <w:numId w:val="18"/>
        </w:numPr>
      </w:pPr>
      <w:r w:rsidRPr="009331C7">
        <w:t>De geteste regels;</w:t>
      </w:r>
    </w:p>
    <w:p w14:paraId="4EA8FA9F" w14:textId="77777777" w:rsidR="009331C7" w:rsidRDefault="009331C7" w:rsidP="00B96ADD">
      <w:pPr>
        <w:pStyle w:val="Lijstalinea"/>
        <w:numPr>
          <w:ilvl w:val="0"/>
          <w:numId w:val="18"/>
        </w:numPr>
      </w:pPr>
      <w:r w:rsidRPr="009331C7">
        <w:t>De geteste aspectbeschrijvingen;</w:t>
      </w:r>
    </w:p>
    <w:p w14:paraId="43A38B5D" w14:textId="77777777" w:rsidR="009331C7" w:rsidRDefault="009331C7" w:rsidP="00B96ADD">
      <w:pPr>
        <w:pStyle w:val="Lijstalinea"/>
        <w:numPr>
          <w:ilvl w:val="0"/>
          <w:numId w:val="18"/>
        </w:numPr>
      </w:pPr>
      <w:r w:rsidRPr="009331C7">
        <w:t>De versie van elke geteste regel;</w:t>
      </w:r>
    </w:p>
    <w:p w14:paraId="7426544F" w14:textId="77777777" w:rsidR="009331C7" w:rsidRDefault="009331C7" w:rsidP="00B96ADD">
      <w:pPr>
        <w:pStyle w:val="Lijstalinea"/>
        <w:numPr>
          <w:ilvl w:val="0"/>
          <w:numId w:val="18"/>
        </w:numPr>
      </w:pPr>
      <w:r w:rsidRPr="009331C7">
        <w:t>Of er sprake is van een XSD-validatie;</w:t>
      </w:r>
    </w:p>
    <w:p w14:paraId="7D7D5F9E" w14:textId="77777777" w:rsidR="009331C7" w:rsidRDefault="009331C7" w:rsidP="00B96ADD">
      <w:pPr>
        <w:pStyle w:val="Lijstalinea"/>
        <w:numPr>
          <w:ilvl w:val="0"/>
          <w:numId w:val="18"/>
        </w:numPr>
      </w:pPr>
      <w:r w:rsidRPr="009331C7">
        <w:t>De geteste XSD-tests;</w:t>
      </w:r>
    </w:p>
    <w:p w14:paraId="4DCA3997" w14:textId="77777777" w:rsidR="009331C7" w:rsidRDefault="009331C7" w:rsidP="00B96ADD">
      <w:pPr>
        <w:pStyle w:val="Lijstalinea"/>
        <w:numPr>
          <w:ilvl w:val="0"/>
          <w:numId w:val="18"/>
        </w:numPr>
      </w:pPr>
      <w:r w:rsidRPr="009331C7">
        <w:t xml:space="preserve">Of er </w:t>
      </w:r>
      <w:r w:rsidR="00B15042">
        <w:t>test</w:t>
      </w:r>
      <w:r w:rsidRPr="009331C7">
        <w:t>inspectie heeft plaatsgevonden van een regel.</w:t>
      </w:r>
    </w:p>
    <w:p w14:paraId="6210462C" w14:textId="77777777" w:rsidR="00FB4758" w:rsidRDefault="00FB4758"/>
    <w:p w14:paraId="2560EA8A" w14:textId="77777777" w:rsidR="00FB4758" w:rsidRDefault="0061179C">
      <w:pPr>
        <w:rPr>
          <w:b/>
          <w:bCs/>
        </w:rPr>
      </w:pPr>
      <w:r>
        <w:rPr>
          <w:b/>
          <w:bCs/>
        </w:rPr>
        <w:t>Bevindingen (</w:t>
      </w:r>
      <w:proofErr w:type="spellStart"/>
      <w:r>
        <w:rPr>
          <w:b/>
          <w:bCs/>
        </w:rPr>
        <w:t>known</w:t>
      </w:r>
      <w:proofErr w:type="spellEnd"/>
      <w:r>
        <w:rPr>
          <w:b/>
          <w:bCs/>
        </w:rPr>
        <w:t xml:space="preserve"> issues)</w:t>
      </w:r>
    </w:p>
    <w:p w14:paraId="121280D5" w14:textId="77777777"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14:paraId="6AE536E8" w14:textId="77777777" w:rsidR="00FB4758" w:rsidRDefault="00FB4758">
      <w:pPr>
        <w:rPr>
          <w:b/>
          <w:bCs/>
        </w:rPr>
      </w:pPr>
    </w:p>
    <w:p w14:paraId="76783FB7" w14:textId="77777777" w:rsidR="00FB4758" w:rsidRDefault="00FB4758"/>
    <w:p w14:paraId="7E313CCC" w14:textId="77777777" w:rsidR="00FB4758" w:rsidRPr="004D2544" w:rsidRDefault="0061179C">
      <w:r>
        <w:br w:type="page"/>
      </w:r>
      <w:bookmarkStart w:id="151" w:name="__RefHeading___Toc1819_1853358917"/>
      <w:bookmarkEnd w:id="151"/>
    </w:p>
    <w:p w14:paraId="41F65EE9" w14:textId="77777777" w:rsidR="00FB4758" w:rsidRDefault="0061179C">
      <w:pPr>
        <w:pStyle w:val="Kop1"/>
        <w:numPr>
          <w:ilvl w:val="0"/>
          <w:numId w:val="1"/>
        </w:numPr>
        <w:spacing w:line="276" w:lineRule="auto"/>
        <w:rPr>
          <w:lang w:val="nl-NL"/>
        </w:rPr>
      </w:pPr>
      <w:bookmarkStart w:id="152" w:name="_Toc463450880"/>
      <w:bookmarkStart w:id="153" w:name="_Toc322772380"/>
      <w:bookmarkStart w:id="154" w:name="_Toc453932085"/>
      <w:bookmarkStart w:id="155" w:name="_Toc486498444"/>
      <w:bookmarkEnd w:id="152"/>
      <w:bookmarkEnd w:id="153"/>
      <w:bookmarkEnd w:id="154"/>
      <w:r>
        <w:rPr>
          <w:lang w:val="nl-NL"/>
        </w:rPr>
        <w:lastRenderedPageBreak/>
        <w:t>Conclusie</w:t>
      </w:r>
      <w:bookmarkEnd w:id="155"/>
    </w:p>
    <w:p w14:paraId="23A3F3C7" w14:textId="379D27D2" w:rsidR="00FB4758" w:rsidRDefault="0061179C">
      <w:pPr>
        <w:spacing w:line="276" w:lineRule="auto"/>
      </w:pPr>
      <w:r>
        <w:t>Naar aanleiding van het testtraject, ten behoeve van de oplevering van BRP release “</w:t>
      </w:r>
      <w:r w:rsidR="00B3497A">
        <w:t>OA</w:t>
      </w:r>
      <w:r>
        <w:t xml:space="preserve">”, zal in dit hoofdstuk een conclusie getrokken worden over de aangeboden functionaliteiten. </w:t>
      </w:r>
    </w:p>
    <w:p w14:paraId="63CBD8AE" w14:textId="77777777" w:rsidR="00FB4758" w:rsidRDefault="0061179C">
      <w:pPr>
        <w:pStyle w:val="Kop2"/>
        <w:numPr>
          <w:ilvl w:val="1"/>
          <w:numId w:val="1"/>
        </w:numPr>
        <w:jc w:val="left"/>
      </w:pPr>
      <w:bookmarkStart w:id="156" w:name="_Toc463450881"/>
      <w:bookmarkStart w:id="157" w:name="_Toc322772381"/>
      <w:bookmarkStart w:id="158" w:name="_Toc453932086"/>
      <w:bookmarkStart w:id="159" w:name="_Toc486498445"/>
      <w:bookmarkEnd w:id="156"/>
      <w:bookmarkEnd w:id="157"/>
      <w:bookmarkEnd w:id="158"/>
      <w:r>
        <w:t>Evaluatie</w:t>
      </w:r>
      <w:bookmarkEnd w:id="159"/>
    </w:p>
    <w:p w14:paraId="1E447EAE" w14:textId="77777777" w:rsidR="00FB4758" w:rsidRDefault="0061179C">
      <w:pPr>
        <w:widowControl w:val="0"/>
        <w:spacing w:after="240" w:line="240" w:lineRule="auto"/>
      </w:pPr>
      <w:r>
        <w:t xml:space="preserve">Op basis van de testresultaten is geconstateerd dat de oplevering voldoet aan de specificaties ten aanzien van de functionaliteit rekening houdend met </w:t>
      </w:r>
      <w:proofErr w:type="spellStart"/>
      <w:r>
        <w:t>known</w:t>
      </w:r>
      <w:proofErr w:type="spellEnd"/>
      <w:r>
        <w:t xml:space="preserve"> issues. Deze issues vormen geen belemmering voor de uitvoering van vervolgtesten.</w:t>
      </w:r>
    </w:p>
    <w:p w14:paraId="44BC892A" w14:textId="77777777" w:rsidR="00FB4758" w:rsidRDefault="0061179C">
      <w:pPr>
        <w:pStyle w:val="Kop2"/>
        <w:numPr>
          <w:ilvl w:val="1"/>
          <w:numId w:val="1"/>
        </w:numPr>
        <w:jc w:val="left"/>
      </w:pPr>
      <w:bookmarkStart w:id="160" w:name="_Toc463450882"/>
      <w:bookmarkStart w:id="161" w:name="_Toc453932087"/>
      <w:bookmarkStart w:id="162" w:name="_Toc453849832"/>
      <w:bookmarkStart w:id="163" w:name="_Toc486498446"/>
      <w:bookmarkEnd w:id="160"/>
      <w:bookmarkEnd w:id="161"/>
      <w:bookmarkEnd w:id="162"/>
      <w:r>
        <w:t>Aandachtspunten</w:t>
      </w:r>
      <w:bookmarkEnd w:id="163"/>
    </w:p>
    <w:p w14:paraId="0FE6F3B1" w14:textId="77777777" w:rsidR="00FB4758" w:rsidRDefault="0061179C">
      <w:r>
        <w:t xml:space="preserve">In de testopstelling waarbinnen de testen zijn uitgevoerd is geen component aanwezig welke de functionaliteit van het uitlezen van de </w:t>
      </w:r>
      <w:proofErr w:type="spellStart"/>
      <w:r>
        <w:t>oin</w:t>
      </w:r>
      <w:proofErr w:type="spellEnd"/>
      <w:r>
        <w:t xml:space="preserve"> nummers uit de certificaten verzorgt (SSL on/</w:t>
      </w:r>
      <w:proofErr w:type="spellStart"/>
      <w:r>
        <w:t>offloader</w:t>
      </w:r>
      <w:proofErr w:type="spellEnd"/>
      <w:r>
        <w:t>). Daarom is dit onderdeel van de infrastructuur niet getest. Het risico bestaat dat er additionele wijzigingen aan de applicatie verricht moeten worden om deze integratie mogelijk te maken (zie ook ROOD-52 en ROOD-53).</w:t>
      </w:r>
    </w:p>
    <w:p w14:paraId="2A1F8234" w14:textId="77777777" w:rsidR="00FB4758" w:rsidRDefault="00FB4758"/>
    <w:p w14:paraId="15D2C183" w14:textId="77777777" w:rsidR="00FB4758" w:rsidRDefault="0061179C">
      <w:pPr>
        <w:rPr>
          <w:b/>
          <w:bCs/>
        </w:rPr>
      </w:pPr>
      <w:r>
        <w:rPr>
          <w:b/>
          <w:bCs/>
        </w:rPr>
        <w:t>BRP Levering specifieke aandachtspunten</w:t>
      </w:r>
    </w:p>
    <w:p w14:paraId="5156700B" w14:textId="77777777" w:rsidR="00FB4758" w:rsidRDefault="0061179C">
      <w:r>
        <w:t>Daarnaast zijn vanuit de testvoorbereiding, testuitvoering en testresultaten is geconstateerd dat het op het moment niet mogelijk is om een volledige testdekking te bereiken op de volgende punten:</w:t>
      </w:r>
    </w:p>
    <w:p w14:paraId="7C152B56" w14:textId="77777777" w:rsidR="00FB4758" w:rsidRDefault="0061179C">
      <w:pPr>
        <w:numPr>
          <w:ilvl w:val="0"/>
          <w:numId w:val="8"/>
        </w:numPr>
      </w:pPr>
      <w:r>
        <w:t xml:space="preserve">Functionaliteit en regels rondom het gebruik van objectsleutels in de verzoeken voor bevragingsdiensten (de </w:t>
      </w:r>
      <w:proofErr w:type="spellStart"/>
      <w:r>
        <w:t>testtooling</w:t>
      </w:r>
      <w:proofErr w:type="spellEnd"/>
      <w:r>
        <w:t xml:space="preserve"> biedt hiervoor geen ondersteuning);</w:t>
      </w:r>
    </w:p>
    <w:p w14:paraId="532C7E2C" w14:textId="77777777" w:rsidR="00FB4758" w:rsidRDefault="0061179C">
      <w:pPr>
        <w:numPr>
          <w:ilvl w:val="0"/>
          <w:numId w:val="8"/>
        </w:numPr>
      </w:pPr>
      <w:r>
        <w:t xml:space="preserve">Functionaliteit en regels rondom </w:t>
      </w:r>
      <w:proofErr w:type="spellStart"/>
      <w:r>
        <w:t>verstrekkingsbeperking</w:t>
      </w:r>
      <w:proofErr w:type="spellEnd"/>
      <w:r>
        <w:t xml:space="preserve"> (met name voor partij specifieke </w:t>
      </w:r>
      <w:proofErr w:type="spellStart"/>
      <w:r>
        <w:t>verstrekkingsbeperkingen</w:t>
      </w:r>
      <w:proofErr w:type="spellEnd"/>
      <w:r>
        <w:t>);</w:t>
      </w:r>
    </w:p>
    <w:p w14:paraId="6CF1489B" w14:textId="77777777" w:rsidR="00FB4758" w:rsidRDefault="0061179C">
      <w:pPr>
        <w:numPr>
          <w:ilvl w:val="0"/>
          <w:numId w:val="8"/>
        </w:numPr>
      </w:pPr>
      <w:r>
        <w:t>Functionaliteit en regels rondom onderzoeken naar ontbrekende gegevens (worden vanuit de GBA conversie niet mee geconverteerd) en onderzoeken naar objecten van de persoonslijst (vanuit GBA-conversie komen enkel onderzoeken naar voorkomens op de persoonslijst voor).</w:t>
      </w:r>
    </w:p>
    <w:p w14:paraId="7F7B4E5A" w14:textId="77777777" w:rsidR="00FB4758" w:rsidRDefault="00FB4758"/>
    <w:p w14:paraId="3879D033" w14:textId="77777777" w:rsidR="00FB4758" w:rsidRDefault="0061179C">
      <w:pPr>
        <w:pStyle w:val="Kop2"/>
        <w:numPr>
          <w:ilvl w:val="1"/>
          <w:numId w:val="1"/>
        </w:numPr>
        <w:jc w:val="left"/>
      </w:pPr>
      <w:bookmarkStart w:id="164" w:name="_Toc463450883"/>
      <w:bookmarkStart w:id="165" w:name="_Toc322772383"/>
      <w:bookmarkStart w:id="166" w:name="_Toc453932088"/>
      <w:bookmarkStart w:id="167" w:name="_Toc486498447"/>
      <w:bookmarkEnd w:id="164"/>
      <w:bookmarkEnd w:id="165"/>
      <w:bookmarkEnd w:id="166"/>
      <w:r>
        <w:t>Advies</w:t>
      </w:r>
      <w:bookmarkEnd w:id="167"/>
    </w:p>
    <w:p w14:paraId="343517F5" w14:textId="77777777"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14:paraId="73E4ED44" w14:textId="77777777" w:rsidR="00FB4758" w:rsidRDefault="00FB4758"/>
    <w:p w14:paraId="306F2CAF" w14:textId="77777777" w:rsidR="00FB4758" w:rsidRDefault="00FB4758">
      <w:pPr>
        <w:spacing w:after="0" w:line="240" w:lineRule="auto"/>
      </w:pPr>
    </w:p>
    <w:sectPr w:rsidR="00FB4758">
      <w:headerReference w:type="default" r:id="rId8"/>
      <w:footerReference w:type="default" r:id="rId9"/>
      <w:headerReference w:type="first" r:id="rId10"/>
      <w:pgSz w:w="11906" w:h="16820"/>
      <w:pgMar w:top="2410" w:right="1977" w:bottom="340" w:left="2552" w:header="198" w:footer="210" w:gutter="0"/>
      <w:cols w:space="708"/>
      <w:formProt w:val="0"/>
      <w:titlePg/>
      <w:docGrid w:linePitch="289"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F5A42" w14:textId="77777777" w:rsidR="003A4AC0" w:rsidRDefault="003A4AC0">
      <w:pPr>
        <w:spacing w:after="0" w:line="240" w:lineRule="auto"/>
      </w:pPr>
      <w:r>
        <w:separator/>
      </w:r>
    </w:p>
  </w:endnote>
  <w:endnote w:type="continuationSeparator" w:id="0">
    <w:p w14:paraId="6AA6F2EB" w14:textId="77777777" w:rsidR="003A4AC0" w:rsidRDefault="003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22" w:type="dxa"/>
      <w:tblCellMar>
        <w:left w:w="0" w:type="dxa"/>
        <w:right w:w="0" w:type="dxa"/>
      </w:tblCellMar>
      <w:tblLook w:val="0000" w:firstRow="0" w:lastRow="0" w:firstColumn="0" w:lastColumn="0" w:noHBand="0" w:noVBand="0"/>
    </w:tblPr>
    <w:tblGrid>
      <w:gridCol w:w="6726"/>
      <w:gridCol w:w="1496"/>
    </w:tblGrid>
    <w:tr w:rsidR="00B3497A" w14:paraId="77D03CD1" w14:textId="77777777">
      <w:trPr>
        <w:trHeight w:hRule="exact" w:val="240"/>
      </w:trPr>
      <w:tc>
        <w:tcPr>
          <w:tcW w:w="6725" w:type="dxa"/>
          <w:shd w:val="clear" w:color="auto" w:fill="auto"/>
          <w:vAlign w:val="bottom"/>
        </w:tcPr>
        <w:p w14:paraId="74CC87A4" w14:textId="77777777" w:rsidR="00B3497A" w:rsidRDefault="00B3497A"/>
      </w:tc>
      <w:tc>
        <w:tcPr>
          <w:tcW w:w="1496" w:type="dxa"/>
          <w:shd w:val="clear" w:color="auto" w:fill="auto"/>
          <w:vAlign w:val="bottom"/>
        </w:tcPr>
        <w:p w14:paraId="657C9796" w14:textId="144A8656" w:rsidR="00B3497A" w:rsidRDefault="00B3497A">
          <w:pPr>
            <w:pStyle w:val="Huisstijl-Paginanummering"/>
          </w:pPr>
          <w:r>
            <w:t xml:space="preserve">  Pagina </w:t>
          </w:r>
          <w:r>
            <w:fldChar w:fldCharType="begin"/>
          </w:r>
          <w:r>
            <w:instrText>PAGE</w:instrText>
          </w:r>
          <w:r>
            <w:fldChar w:fldCharType="separate"/>
          </w:r>
          <w:r w:rsidR="00F43EEF">
            <w:rPr>
              <w:noProof/>
            </w:rPr>
            <w:t>20</w:t>
          </w:r>
          <w:r>
            <w:fldChar w:fldCharType="end"/>
          </w:r>
          <w:r>
            <w:t xml:space="preserve"> van </w:t>
          </w:r>
          <w:r>
            <w:fldChar w:fldCharType="begin"/>
          </w:r>
          <w:r>
            <w:instrText>NUMPAGES</w:instrText>
          </w:r>
          <w:r>
            <w:fldChar w:fldCharType="separate"/>
          </w:r>
          <w:r w:rsidR="00F43EEF">
            <w:rPr>
              <w:noProof/>
            </w:rPr>
            <w:t>20</w:t>
          </w:r>
          <w:r>
            <w:fldChar w:fldCharType="end"/>
          </w:r>
        </w:p>
      </w:tc>
    </w:tr>
  </w:tbl>
  <w:p w14:paraId="0ABA0A47" w14:textId="77777777" w:rsidR="00B3497A" w:rsidRDefault="00B34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13CFA" w14:textId="77777777" w:rsidR="003A4AC0" w:rsidRDefault="003A4AC0">
      <w:pPr>
        <w:spacing w:after="0" w:line="240" w:lineRule="auto"/>
      </w:pPr>
      <w:r>
        <w:separator/>
      </w:r>
    </w:p>
  </w:footnote>
  <w:footnote w:type="continuationSeparator" w:id="0">
    <w:p w14:paraId="65520DC2" w14:textId="77777777" w:rsidR="003A4AC0" w:rsidRDefault="003A4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4C5F" w14:textId="77777777" w:rsidR="00B3497A" w:rsidRDefault="00B3497A">
    <w:pPr>
      <w:rPr>
        <w:lang w:val="en-US"/>
      </w:rPr>
    </w:pPr>
  </w:p>
  <w:tbl>
    <w:tblPr>
      <w:tblW w:w="7655" w:type="dxa"/>
      <w:tblCellMar>
        <w:left w:w="0" w:type="dxa"/>
        <w:right w:w="0" w:type="dxa"/>
      </w:tblCellMar>
      <w:tblLook w:val="01E0" w:firstRow="1" w:lastRow="1" w:firstColumn="1" w:lastColumn="1" w:noHBand="0" w:noVBand="0"/>
    </w:tblPr>
    <w:tblGrid>
      <w:gridCol w:w="7655"/>
    </w:tblGrid>
    <w:tr w:rsidR="00B3497A" w14:paraId="044AE068" w14:textId="77777777">
      <w:trPr>
        <w:trHeight w:val="403"/>
      </w:trPr>
      <w:tc>
        <w:tcPr>
          <w:tcW w:w="7655" w:type="dxa"/>
          <w:shd w:val="clear" w:color="auto" w:fill="auto"/>
        </w:tcPr>
        <w:p w14:paraId="3189889E" w14:textId="5645CA02" w:rsidR="00B3497A" w:rsidRPr="00B3497A" w:rsidRDefault="00B3497A">
          <w:pPr>
            <w:rPr>
              <w:sz w:val="13"/>
            </w:rPr>
          </w:pPr>
          <w:r>
            <w:fldChar w:fldCharType="begin" w:fldLock="1"/>
          </w:r>
          <w:r>
            <w:instrText>DOCPROPERTY "Rubricering"</w:instrText>
          </w:r>
          <w:r>
            <w:fldChar w:fldCharType="separate"/>
          </w:r>
          <w:r>
            <w:t xml:space="preserve"> </w:t>
          </w:r>
          <w:r>
            <w:fldChar w:fldCharType="end"/>
          </w:r>
          <w:r>
            <w:fldChar w:fldCharType="begin" w:fldLock="1"/>
          </w:r>
          <w:r>
            <w:instrText>DOCPROPERTY "Rubricering_klein_pipe"</w:instrText>
          </w:r>
          <w:r>
            <w:fldChar w:fldCharType="end"/>
          </w:r>
          <w:r>
            <w:fldChar w:fldCharType="begin" w:fldLock="1"/>
          </w:r>
          <w:r>
            <w:instrText>DOCPROPERTY "Status"</w:instrText>
          </w:r>
          <w:r>
            <w:fldChar w:fldCharType="end"/>
          </w:r>
          <w:r>
            <w:rPr>
              <w:rStyle w:val="Huisstijl-Koptekst"/>
            </w:rPr>
            <w:t xml:space="preserve">Testrapport BRP Release OA | </w:t>
          </w:r>
          <w:r>
            <w:rPr>
              <w:rStyle w:val="Huisstijl-Koptekst"/>
            </w:rPr>
            <w:fldChar w:fldCharType="begin" w:fldLock="1"/>
          </w:r>
          <w:r>
            <w:instrText>DOCPROPERTY "Versie_kop"</w:instrText>
          </w:r>
          <w:r>
            <w:fldChar w:fldCharType="separate"/>
          </w:r>
          <w:r>
            <w:t>Versie</w:t>
          </w:r>
          <w:r>
            <w:fldChar w:fldCharType="end"/>
          </w:r>
          <w:r>
            <w:rPr>
              <w:rStyle w:val="Huisstijl-Koptekst"/>
            </w:rPr>
            <w:t xml:space="preserve"> 1.0</w:t>
          </w:r>
          <w:r>
            <w:t xml:space="preserve"> </w:t>
          </w:r>
          <w:r>
            <w:rPr>
              <w:rStyle w:val="Huisstijl-Koptekst"/>
            </w:rPr>
            <w:t>| 31 juli 2017</w:t>
          </w:r>
        </w:p>
      </w:tc>
    </w:tr>
  </w:tbl>
  <w:p w14:paraId="478FA270" w14:textId="77777777" w:rsidR="00B3497A" w:rsidRDefault="00B349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5B480" w14:textId="77777777" w:rsidR="00B3497A" w:rsidRDefault="00B3497A">
    <w:r>
      <w:rPr>
        <w:noProof/>
      </w:rPr>
      <mc:AlternateContent>
        <mc:Choice Requires="wps">
          <w:drawing>
            <wp:anchor distT="0" distB="0" distL="0" distR="0" simplePos="0" relativeHeight="2" behindDoc="1" locked="0" layoutInCell="1" allowOverlap="1" wp14:anchorId="0EE49CE0" wp14:editId="7362F7D1">
              <wp:simplePos x="0" y="0"/>
              <wp:positionH relativeFrom="page">
                <wp:posOffset>3547110</wp:posOffset>
              </wp:positionH>
              <wp:positionV relativeFrom="page">
                <wp:posOffset>635</wp:posOffset>
              </wp:positionV>
              <wp:extent cx="3963670" cy="167767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3962880" cy="16768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999" w:type="dxa"/>
                            <w:tblCellMar>
                              <w:left w:w="0" w:type="dxa"/>
                              <w:right w:w="0" w:type="dxa"/>
                            </w:tblCellMar>
                            <w:tblLook w:val="0000" w:firstRow="0" w:lastRow="0" w:firstColumn="0" w:lastColumn="0" w:noHBand="0" w:noVBand="0"/>
                          </w:tblPr>
                          <w:tblGrid>
                            <w:gridCol w:w="747"/>
                            <w:gridCol w:w="5252"/>
                          </w:tblGrid>
                          <w:tr w:rsidR="00B3497A" w14:paraId="51B04296" w14:textId="77777777">
                            <w:trPr>
                              <w:trHeight w:val="2636"/>
                            </w:trPr>
                            <w:tc>
                              <w:tcPr>
                                <w:tcW w:w="747" w:type="dxa"/>
                                <w:shd w:val="clear" w:color="auto" w:fill="auto"/>
                              </w:tcPr>
                              <w:p w14:paraId="36CA00D7" w14:textId="77777777" w:rsidR="00B3497A" w:rsidRDefault="00B3497A">
                                <w:pPr>
                                  <w:pStyle w:val="FrameContents"/>
                                  <w:spacing w:line="240" w:lineRule="auto"/>
                                </w:pPr>
                                <w:bookmarkStart w:id="168" w:name="__UnoMark__1558_395815967"/>
                                <w:bookmarkStart w:id="169" w:name="__UnoMark__1557_395815967"/>
                                <w:bookmarkEnd w:id="168"/>
                                <w:bookmarkEnd w:id="169"/>
                                <w:r>
                                  <w:rPr>
                                    <w:noProof/>
                                  </w:rPr>
                                  <w:drawing>
                                    <wp:inline distT="0" distB="0" distL="0" distR="0" wp14:anchorId="4417AA31" wp14:editId="5AE8EB65">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14:paraId="7E8F11F1" w14:textId="77777777" w:rsidR="00B3497A" w:rsidRDefault="00B3497A">
                                <w:pPr>
                                  <w:pStyle w:val="FrameContents"/>
                                  <w:spacing w:line="240" w:lineRule="auto"/>
                                </w:pPr>
                                <w:bookmarkStart w:id="170" w:name="__UnoMark__1560_395815967"/>
                                <w:bookmarkStart w:id="171" w:name="__UnoMark__1559_395815967"/>
                                <w:bookmarkEnd w:id="170"/>
                                <w:bookmarkEnd w:id="171"/>
                                <w:r>
                                  <w:rPr>
                                    <w:noProof/>
                                  </w:rPr>
                                  <w:drawing>
                                    <wp:inline distT="0" distB="0" distL="0" distR="0" wp14:anchorId="349B7A7A" wp14:editId="4BB66CAB">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14:paraId="71F74E07" w14:textId="77777777" w:rsidR="00B3497A" w:rsidRDefault="00B3497A">
                          <w:pPr>
                            <w:pStyle w:val="FrameContents"/>
                          </w:pPr>
                        </w:p>
                      </w:txbxContent>
                    </wps:txbx>
                    <wps:bodyPr lIns="90000" tIns="45000" rIns="90000" bIns="45000">
                      <a:noAutofit/>
                    </wps:bodyPr>
                  </wps:wsp>
                </a:graphicData>
              </a:graphic>
            </wp:anchor>
          </w:drawing>
        </mc:Choice>
        <mc:Fallback>
          <w:pict>
            <v:rect w14:anchorId="0EE49CE0" id="Frame1" o:spid="_x0000_s1026" style="position:absolute;margin-left:279.3pt;margin-top:.05pt;width:312.1pt;height:13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" filled="f" stroked="f">
              <v:textbox inset="2.5mm,1.25mm,2.5mm,1.25mm">
                <w:txbxContent>
                  <w:tbl>
                    <w:tblPr>
                      <w:tblW w:w="5999" w:type="dxa"/>
                      <w:tblCellMar>
                        <w:left w:w="0" w:type="dxa"/>
                        <w:right w:w="0" w:type="dxa"/>
                      </w:tblCellMar>
                      <w:tblLook w:val="0000" w:firstRow="0" w:lastRow="0" w:firstColumn="0" w:lastColumn="0" w:noHBand="0" w:noVBand="0"/>
                    </w:tblPr>
                    <w:tblGrid>
                      <w:gridCol w:w="747"/>
                      <w:gridCol w:w="5252"/>
                    </w:tblGrid>
                    <w:tr w:rsidR="00B3497A" w14:paraId="51B04296" w14:textId="77777777">
                      <w:trPr>
                        <w:trHeight w:val="2636"/>
                      </w:trPr>
                      <w:tc>
                        <w:tcPr>
                          <w:tcW w:w="747" w:type="dxa"/>
                          <w:shd w:val="clear" w:color="auto" w:fill="auto"/>
                        </w:tcPr>
                        <w:p w14:paraId="36CA00D7" w14:textId="77777777" w:rsidR="00B3497A" w:rsidRDefault="00B3497A">
                          <w:pPr>
                            <w:pStyle w:val="FrameContents"/>
                            <w:spacing w:line="240" w:lineRule="auto"/>
                          </w:pPr>
                          <w:bookmarkStart w:id="172" w:name="__UnoMark__1558_395815967"/>
                          <w:bookmarkStart w:id="173" w:name="__UnoMark__1557_395815967"/>
                          <w:bookmarkEnd w:id="172"/>
                          <w:bookmarkEnd w:id="173"/>
                          <w:r>
                            <w:rPr>
                              <w:noProof/>
                            </w:rPr>
                            <w:drawing>
                              <wp:inline distT="0" distB="0" distL="0" distR="0" wp14:anchorId="4417AA31" wp14:editId="5AE8EB65">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14:paraId="7E8F11F1" w14:textId="77777777" w:rsidR="00B3497A" w:rsidRDefault="00B3497A">
                          <w:pPr>
                            <w:pStyle w:val="FrameContents"/>
                            <w:spacing w:line="240" w:lineRule="auto"/>
                          </w:pPr>
                          <w:bookmarkStart w:id="174" w:name="__UnoMark__1560_395815967"/>
                          <w:bookmarkStart w:id="175" w:name="__UnoMark__1559_395815967"/>
                          <w:bookmarkEnd w:id="174"/>
                          <w:bookmarkEnd w:id="175"/>
                          <w:r>
                            <w:rPr>
                              <w:noProof/>
                            </w:rPr>
                            <w:drawing>
                              <wp:inline distT="0" distB="0" distL="0" distR="0" wp14:anchorId="349B7A7A" wp14:editId="4BB66CAB">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14:paraId="71F74E07" w14:textId="77777777" w:rsidR="00B3497A" w:rsidRDefault="00B3497A">
                    <w:pPr>
                      <w:pStyle w:val="FrameContents"/>
                    </w:pPr>
                  </w:p>
                </w:txbxContent>
              </v:textbox>
              <w10:wrap type="square" side="largest" anchorx="page" anchory="page"/>
            </v:rect>
          </w:pict>
        </mc:Fallback>
      </mc:AlternateContent>
    </w:r>
  </w:p>
  <w:tbl>
    <w:tblPr>
      <w:tblW w:w="6809" w:type="dxa"/>
      <w:tblCellMar>
        <w:left w:w="0" w:type="dxa"/>
        <w:right w:w="0" w:type="dxa"/>
      </w:tblCellMar>
      <w:tblLook w:val="0000" w:firstRow="0" w:lastRow="0" w:firstColumn="0" w:lastColumn="0" w:noHBand="0" w:noVBand="0"/>
    </w:tblPr>
    <w:tblGrid>
      <w:gridCol w:w="1133"/>
      <w:gridCol w:w="5676"/>
    </w:tblGrid>
    <w:tr w:rsidR="00B3497A" w14:paraId="5B1FDE42" w14:textId="77777777">
      <w:trPr>
        <w:cantSplit/>
        <w:trHeight w:hRule="exact" w:val="3340"/>
      </w:trPr>
      <w:tc>
        <w:tcPr>
          <w:tcW w:w="6808" w:type="dxa"/>
          <w:gridSpan w:val="2"/>
          <w:shd w:val="clear" w:color="auto" w:fill="auto"/>
        </w:tcPr>
        <w:p w14:paraId="471A684B" w14:textId="77777777" w:rsidR="00B3497A" w:rsidRDefault="00B3497A">
          <w:pPr>
            <w:ind w:left="240" w:hanging="240"/>
          </w:pPr>
        </w:p>
      </w:tc>
    </w:tr>
    <w:tr w:rsidR="00B3497A" w14:paraId="0CF7C858" w14:textId="77777777">
      <w:trPr>
        <w:cantSplit/>
        <w:trHeight w:hRule="exact" w:val="1440"/>
      </w:trPr>
      <w:tc>
        <w:tcPr>
          <w:tcW w:w="6808" w:type="dxa"/>
          <w:gridSpan w:val="2"/>
          <w:shd w:val="clear" w:color="auto" w:fill="auto"/>
        </w:tcPr>
        <w:p w14:paraId="709E8215" w14:textId="77777777" w:rsidR="00B3497A" w:rsidRDefault="00B3497A">
          <w:r>
            <w:fldChar w:fldCharType="begin" w:fldLock="1"/>
          </w:r>
          <w:r>
            <w:instrText>DOCPROPERTY "Rubricering"</w:instrText>
          </w:r>
          <w:r>
            <w:fldChar w:fldCharType="separate"/>
          </w:r>
          <w:r>
            <w:t xml:space="preserve"> </w:t>
          </w:r>
          <w:r>
            <w:fldChar w:fldCharType="end"/>
          </w:r>
        </w:p>
        <w:p w14:paraId="0BF1665A" w14:textId="77777777" w:rsidR="00B3497A" w:rsidRDefault="00B3497A">
          <w:pPr>
            <w:pStyle w:val="Titel"/>
            <w:rPr>
              <w:b w:val="0"/>
              <w:sz w:val="36"/>
              <w:szCs w:val="36"/>
            </w:rPr>
          </w:pPr>
          <w:bookmarkStart w:id="176" w:name="__RefHeading___Toc1520_1079654791"/>
          <w:bookmarkEnd w:id="176"/>
          <w:r>
            <w:rPr>
              <w:b w:val="0"/>
              <w:sz w:val="36"/>
              <w:szCs w:val="36"/>
            </w:rPr>
            <w:t>Testrapport BRP</w:t>
          </w:r>
        </w:p>
        <w:p w14:paraId="46F054F3" w14:textId="44794244" w:rsidR="00B3497A" w:rsidRDefault="00B3497A">
          <w:pPr>
            <w:pStyle w:val="Titel"/>
          </w:pPr>
          <w:bookmarkStart w:id="177" w:name="__RefHeading___Toc1522_1079654791"/>
          <w:bookmarkEnd w:id="177"/>
          <w:r>
            <w:rPr>
              <w:b w:val="0"/>
            </w:rPr>
            <w:t>Release OA</w:t>
          </w:r>
        </w:p>
      </w:tc>
    </w:tr>
    <w:tr w:rsidR="00B3497A" w14:paraId="2254101A" w14:textId="77777777">
      <w:trPr>
        <w:cantSplit/>
        <w:trHeight w:hRule="exact" w:val="240"/>
      </w:trPr>
      <w:tc>
        <w:tcPr>
          <w:tcW w:w="6808" w:type="dxa"/>
          <w:gridSpan w:val="2"/>
          <w:shd w:val="clear" w:color="auto" w:fill="auto"/>
        </w:tcPr>
        <w:p w14:paraId="18CD982F" w14:textId="77777777" w:rsidR="00B3497A" w:rsidRDefault="00B3497A"/>
      </w:tc>
    </w:tr>
    <w:tr w:rsidR="00B3497A" w14:paraId="514D097F" w14:textId="77777777">
      <w:trPr>
        <w:cantSplit/>
        <w:trHeight w:hRule="exact" w:val="480"/>
      </w:trPr>
      <w:tc>
        <w:tcPr>
          <w:tcW w:w="1133" w:type="dxa"/>
          <w:shd w:val="clear" w:color="auto" w:fill="auto"/>
        </w:tcPr>
        <w:p w14:paraId="0DFA84CC" w14:textId="77777777" w:rsidR="00B3497A" w:rsidRDefault="00B3497A">
          <w:r>
            <w:fldChar w:fldCharType="begin" w:fldLock="1"/>
          </w:r>
          <w:r>
            <w:instrText>DOCPROPERTY "Versie_kop"</w:instrText>
          </w:r>
          <w:r>
            <w:fldChar w:fldCharType="separate"/>
          </w:r>
          <w:r>
            <w:t>Versie</w:t>
          </w:r>
          <w:r>
            <w:fldChar w:fldCharType="end"/>
          </w:r>
        </w:p>
      </w:tc>
      <w:tc>
        <w:tcPr>
          <w:tcW w:w="5675" w:type="dxa"/>
          <w:shd w:val="clear" w:color="auto" w:fill="auto"/>
        </w:tcPr>
        <w:p w14:paraId="5EC5474C" w14:textId="77777777" w:rsidR="00B3497A" w:rsidRDefault="00B3497A">
          <w:r>
            <w:t>1.0</w:t>
          </w:r>
        </w:p>
      </w:tc>
    </w:tr>
    <w:tr w:rsidR="00B3497A" w14:paraId="1F33E0A3" w14:textId="77777777">
      <w:trPr>
        <w:cantSplit/>
        <w:trHeight w:hRule="exact" w:val="240"/>
      </w:trPr>
      <w:tc>
        <w:tcPr>
          <w:tcW w:w="6808" w:type="dxa"/>
          <w:gridSpan w:val="2"/>
          <w:shd w:val="clear" w:color="auto" w:fill="auto"/>
        </w:tcPr>
        <w:p w14:paraId="137233A4" w14:textId="77777777" w:rsidR="00B3497A" w:rsidRDefault="00B3497A"/>
      </w:tc>
    </w:tr>
    <w:tr w:rsidR="00B3497A" w14:paraId="1AA2E42A" w14:textId="77777777">
      <w:trPr>
        <w:cantSplit/>
        <w:trHeight w:hRule="exact" w:val="480"/>
      </w:trPr>
      <w:tc>
        <w:tcPr>
          <w:tcW w:w="1133" w:type="dxa"/>
          <w:shd w:val="clear" w:color="auto" w:fill="auto"/>
        </w:tcPr>
        <w:p w14:paraId="243DA0B0" w14:textId="77777777" w:rsidR="00B3497A" w:rsidRDefault="00B3497A">
          <w:r>
            <w:t>Datum</w:t>
          </w:r>
        </w:p>
      </w:tc>
      <w:tc>
        <w:tcPr>
          <w:tcW w:w="5675" w:type="dxa"/>
          <w:shd w:val="clear" w:color="auto" w:fill="auto"/>
        </w:tcPr>
        <w:p w14:paraId="6B4A40C0" w14:textId="07D41ACE" w:rsidR="00B3497A" w:rsidRPr="00B3497A" w:rsidRDefault="00B3497A">
          <w:pPr>
            <w:rPr>
              <w:rFonts w:cs="Verdana"/>
              <w:szCs w:val="18"/>
            </w:rPr>
          </w:pPr>
          <w:r>
            <w:rPr>
              <w:rFonts w:cs="Verdana"/>
              <w:szCs w:val="18"/>
            </w:rPr>
            <w:t>31 juli 2017</w:t>
          </w:r>
        </w:p>
      </w:tc>
    </w:tr>
  </w:tbl>
  <w:p w14:paraId="7617CDA3" w14:textId="77777777" w:rsidR="00B3497A" w:rsidRDefault="00B3497A"/>
  <w:p w14:paraId="0A38D0C4" w14:textId="77777777" w:rsidR="00B3497A" w:rsidRDefault="00B349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B99"/>
    <w:multiLevelType w:val="multilevel"/>
    <w:tmpl w:val="899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99B"/>
    <w:multiLevelType w:val="multilevel"/>
    <w:tmpl w:val="8E0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94E"/>
    <w:multiLevelType w:val="multilevel"/>
    <w:tmpl w:val="EBD288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1B45717"/>
    <w:multiLevelType w:val="multilevel"/>
    <w:tmpl w:val="8598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374F6"/>
    <w:multiLevelType w:val="hybridMultilevel"/>
    <w:tmpl w:val="BA0CE76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5" w15:restartNumberingAfterBreak="0">
    <w:nsid w:val="2DBE03D4"/>
    <w:multiLevelType w:val="multilevel"/>
    <w:tmpl w:val="FBCA1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020208"/>
    <w:multiLevelType w:val="multilevel"/>
    <w:tmpl w:val="367E1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30368"/>
    <w:multiLevelType w:val="multilevel"/>
    <w:tmpl w:val="BB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52423"/>
    <w:multiLevelType w:val="multilevel"/>
    <w:tmpl w:val="338E3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967DA6"/>
    <w:multiLevelType w:val="multilevel"/>
    <w:tmpl w:val="2E1A0E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07F0A0A"/>
    <w:multiLevelType w:val="hybridMultilevel"/>
    <w:tmpl w:val="C4C8C5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436D45"/>
    <w:multiLevelType w:val="multilevel"/>
    <w:tmpl w:val="979244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16345D"/>
    <w:multiLevelType w:val="multilevel"/>
    <w:tmpl w:val="3EC0D0A8"/>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7611C20"/>
    <w:multiLevelType w:val="multilevel"/>
    <w:tmpl w:val="741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70FF7"/>
    <w:multiLevelType w:val="multilevel"/>
    <w:tmpl w:val="46E8946E"/>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4E36329B"/>
    <w:multiLevelType w:val="multilevel"/>
    <w:tmpl w:val="5A8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2658D"/>
    <w:multiLevelType w:val="multilevel"/>
    <w:tmpl w:val="1248D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548758A"/>
    <w:multiLevelType w:val="multilevel"/>
    <w:tmpl w:val="1248D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B6902C0"/>
    <w:multiLevelType w:val="multilevel"/>
    <w:tmpl w:val="7CC8ACBC"/>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4"/>
  </w:num>
  <w:num w:numId="3">
    <w:abstractNumId w:val="18"/>
  </w:num>
  <w:num w:numId="4">
    <w:abstractNumId w:val="5"/>
  </w:num>
  <w:num w:numId="5">
    <w:abstractNumId w:val="8"/>
  </w:num>
  <w:num w:numId="6">
    <w:abstractNumId w:val="17"/>
  </w:num>
  <w:num w:numId="7">
    <w:abstractNumId w:val="12"/>
  </w:num>
  <w:num w:numId="8">
    <w:abstractNumId w:val="9"/>
  </w:num>
  <w:num w:numId="9">
    <w:abstractNumId w:val="2"/>
  </w:num>
  <w:num w:numId="10">
    <w:abstractNumId w:val="13"/>
  </w:num>
  <w:num w:numId="11">
    <w:abstractNumId w:val="1"/>
  </w:num>
  <w:num w:numId="12">
    <w:abstractNumId w:val="3"/>
  </w:num>
  <w:num w:numId="13">
    <w:abstractNumId w:val="15"/>
  </w:num>
  <w:num w:numId="14">
    <w:abstractNumId w:val="0"/>
  </w:num>
  <w:num w:numId="15">
    <w:abstractNumId w:val="7"/>
  </w:num>
  <w:num w:numId="16">
    <w:abstractNumId w:val="4"/>
  </w:num>
  <w:num w:numId="17">
    <w:abstractNumId w:val="10"/>
  </w:num>
  <w:num w:numId="18">
    <w:abstractNumId w:val="16"/>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jie-Wah Lee">
    <w15:presenceInfo w15:providerId="AD" w15:userId="S-1-5-21-2710149829-661150491-120794107-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58"/>
    <w:rsid w:val="000106F0"/>
    <w:rsid w:val="00037FD8"/>
    <w:rsid w:val="000578DF"/>
    <w:rsid w:val="0006295D"/>
    <w:rsid w:val="00071D55"/>
    <w:rsid w:val="0007750C"/>
    <w:rsid w:val="00087930"/>
    <w:rsid w:val="00093F96"/>
    <w:rsid w:val="00095D92"/>
    <w:rsid w:val="00096654"/>
    <w:rsid w:val="000A30E0"/>
    <w:rsid w:val="000D5CC6"/>
    <w:rsid w:val="000E5555"/>
    <w:rsid w:val="000F20C2"/>
    <w:rsid w:val="000F3C96"/>
    <w:rsid w:val="001001D5"/>
    <w:rsid w:val="00126268"/>
    <w:rsid w:val="00147E28"/>
    <w:rsid w:val="001561F7"/>
    <w:rsid w:val="00160298"/>
    <w:rsid w:val="00165D0F"/>
    <w:rsid w:val="00167541"/>
    <w:rsid w:val="001733CF"/>
    <w:rsid w:val="001761E8"/>
    <w:rsid w:val="00190355"/>
    <w:rsid w:val="001A58A1"/>
    <w:rsid w:val="001A6FC9"/>
    <w:rsid w:val="001C6B57"/>
    <w:rsid w:val="001D4381"/>
    <w:rsid w:val="0021671C"/>
    <w:rsid w:val="00245882"/>
    <w:rsid w:val="002707F3"/>
    <w:rsid w:val="002A27DD"/>
    <w:rsid w:val="002A349F"/>
    <w:rsid w:val="002B66F1"/>
    <w:rsid w:val="002E283C"/>
    <w:rsid w:val="002E714C"/>
    <w:rsid w:val="002F44D8"/>
    <w:rsid w:val="002F5FEA"/>
    <w:rsid w:val="00312D8D"/>
    <w:rsid w:val="00323A03"/>
    <w:rsid w:val="003260A7"/>
    <w:rsid w:val="00332F4D"/>
    <w:rsid w:val="003512B3"/>
    <w:rsid w:val="00390317"/>
    <w:rsid w:val="003A4AC0"/>
    <w:rsid w:val="003B12C5"/>
    <w:rsid w:val="003B2724"/>
    <w:rsid w:val="003B4099"/>
    <w:rsid w:val="003B7B78"/>
    <w:rsid w:val="003E49E1"/>
    <w:rsid w:val="003F39BE"/>
    <w:rsid w:val="00400A46"/>
    <w:rsid w:val="00405E22"/>
    <w:rsid w:val="004252CF"/>
    <w:rsid w:val="00425BA2"/>
    <w:rsid w:val="00434306"/>
    <w:rsid w:val="00453B0D"/>
    <w:rsid w:val="004551A0"/>
    <w:rsid w:val="00456553"/>
    <w:rsid w:val="00456954"/>
    <w:rsid w:val="00461C10"/>
    <w:rsid w:val="00463A7F"/>
    <w:rsid w:val="00464081"/>
    <w:rsid w:val="0048445E"/>
    <w:rsid w:val="004863C7"/>
    <w:rsid w:val="004C0E2A"/>
    <w:rsid w:val="004D2544"/>
    <w:rsid w:val="004D5610"/>
    <w:rsid w:val="004D596F"/>
    <w:rsid w:val="004D7F97"/>
    <w:rsid w:val="004F2A8F"/>
    <w:rsid w:val="005009D0"/>
    <w:rsid w:val="00506176"/>
    <w:rsid w:val="00527E34"/>
    <w:rsid w:val="005331EC"/>
    <w:rsid w:val="00541FF7"/>
    <w:rsid w:val="00557C53"/>
    <w:rsid w:val="00597044"/>
    <w:rsid w:val="005A61D8"/>
    <w:rsid w:val="005C5D2E"/>
    <w:rsid w:val="005D61FF"/>
    <w:rsid w:val="005F22D8"/>
    <w:rsid w:val="0061179C"/>
    <w:rsid w:val="00630F4A"/>
    <w:rsid w:val="00632518"/>
    <w:rsid w:val="00644393"/>
    <w:rsid w:val="006464C6"/>
    <w:rsid w:val="00653023"/>
    <w:rsid w:val="0066368C"/>
    <w:rsid w:val="00667EF2"/>
    <w:rsid w:val="0068663E"/>
    <w:rsid w:val="006B5D89"/>
    <w:rsid w:val="006B73ED"/>
    <w:rsid w:val="006C6660"/>
    <w:rsid w:val="006D3D2C"/>
    <w:rsid w:val="006E1EDC"/>
    <w:rsid w:val="006F17B6"/>
    <w:rsid w:val="0071204C"/>
    <w:rsid w:val="007612B3"/>
    <w:rsid w:val="00765CF1"/>
    <w:rsid w:val="0077527B"/>
    <w:rsid w:val="007D378F"/>
    <w:rsid w:val="007F2F89"/>
    <w:rsid w:val="007F53ED"/>
    <w:rsid w:val="00806B5B"/>
    <w:rsid w:val="0080762C"/>
    <w:rsid w:val="0086511A"/>
    <w:rsid w:val="008815FD"/>
    <w:rsid w:val="008C316C"/>
    <w:rsid w:val="008D0AAD"/>
    <w:rsid w:val="009032C6"/>
    <w:rsid w:val="00930EE6"/>
    <w:rsid w:val="009331C7"/>
    <w:rsid w:val="0094202D"/>
    <w:rsid w:val="0094460B"/>
    <w:rsid w:val="009521F8"/>
    <w:rsid w:val="00964FB9"/>
    <w:rsid w:val="009654E7"/>
    <w:rsid w:val="00982DE1"/>
    <w:rsid w:val="00986E7A"/>
    <w:rsid w:val="009A6EF5"/>
    <w:rsid w:val="009B0A01"/>
    <w:rsid w:val="009B57C8"/>
    <w:rsid w:val="009D5FD8"/>
    <w:rsid w:val="009F2820"/>
    <w:rsid w:val="00A07EAF"/>
    <w:rsid w:val="00A2121A"/>
    <w:rsid w:val="00A2462C"/>
    <w:rsid w:val="00A52738"/>
    <w:rsid w:val="00A63570"/>
    <w:rsid w:val="00A663C3"/>
    <w:rsid w:val="00A70E87"/>
    <w:rsid w:val="00A76050"/>
    <w:rsid w:val="00AE78D3"/>
    <w:rsid w:val="00AE7FB6"/>
    <w:rsid w:val="00AF2AC1"/>
    <w:rsid w:val="00B15042"/>
    <w:rsid w:val="00B3367F"/>
    <w:rsid w:val="00B3497A"/>
    <w:rsid w:val="00B569CD"/>
    <w:rsid w:val="00B66E03"/>
    <w:rsid w:val="00B714E5"/>
    <w:rsid w:val="00B8620F"/>
    <w:rsid w:val="00B87BB6"/>
    <w:rsid w:val="00B92BF2"/>
    <w:rsid w:val="00B93193"/>
    <w:rsid w:val="00B96ADD"/>
    <w:rsid w:val="00BA77B3"/>
    <w:rsid w:val="00BB46FE"/>
    <w:rsid w:val="00BB717D"/>
    <w:rsid w:val="00BF4671"/>
    <w:rsid w:val="00C07C13"/>
    <w:rsid w:val="00C13B63"/>
    <w:rsid w:val="00C202B2"/>
    <w:rsid w:val="00C4531D"/>
    <w:rsid w:val="00C45810"/>
    <w:rsid w:val="00C45D53"/>
    <w:rsid w:val="00C71EBB"/>
    <w:rsid w:val="00C75825"/>
    <w:rsid w:val="00C80A81"/>
    <w:rsid w:val="00CC1091"/>
    <w:rsid w:val="00CD4243"/>
    <w:rsid w:val="00CF07D6"/>
    <w:rsid w:val="00D02506"/>
    <w:rsid w:val="00D03488"/>
    <w:rsid w:val="00D55039"/>
    <w:rsid w:val="00D80C37"/>
    <w:rsid w:val="00D826B5"/>
    <w:rsid w:val="00D86A89"/>
    <w:rsid w:val="00DE0724"/>
    <w:rsid w:val="00DE39B4"/>
    <w:rsid w:val="00DE4552"/>
    <w:rsid w:val="00E236BF"/>
    <w:rsid w:val="00E238E7"/>
    <w:rsid w:val="00E37E75"/>
    <w:rsid w:val="00E444C2"/>
    <w:rsid w:val="00E47050"/>
    <w:rsid w:val="00E52EBC"/>
    <w:rsid w:val="00E96549"/>
    <w:rsid w:val="00EB1C45"/>
    <w:rsid w:val="00EB2B0C"/>
    <w:rsid w:val="00EB59C0"/>
    <w:rsid w:val="00EB60CE"/>
    <w:rsid w:val="00F012D1"/>
    <w:rsid w:val="00F14F98"/>
    <w:rsid w:val="00F43EEF"/>
    <w:rsid w:val="00F46569"/>
    <w:rsid w:val="00F50FBB"/>
    <w:rsid w:val="00F6008E"/>
    <w:rsid w:val="00F707DB"/>
    <w:rsid w:val="00F826FB"/>
    <w:rsid w:val="00F83D18"/>
    <w:rsid w:val="00F93BD0"/>
    <w:rsid w:val="00FA0929"/>
    <w:rsid w:val="00FB4758"/>
    <w:rsid w:val="00FC4C31"/>
    <w:rsid w:val="00FF06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A8FF"/>
  <w15:docId w15:val="{19CB78DB-D092-407C-94AF-9F96F900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A929B8"/>
    <w:pPr>
      <w:spacing w:after="120" w:line="240" w:lineRule="atLeast"/>
    </w:pPr>
    <w:rPr>
      <w:rFonts w:ascii="Verdana" w:hAnsi="Verdana"/>
      <w:color w:val="00000A"/>
      <w:sz w:val="16"/>
      <w:szCs w:val="24"/>
      <w:lang w:val="nl-NL" w:eastAsia="nl-NL"/>
    </w:rPr>
  </w:style>
  <w:style w:type="paragraph" w:styleId="Kop1">
    <w:name w:val="heading 1"/>
    <w:basedOn w:val="Standaard"/>
    <w:qFormat/>
    <w:rsid w:val="00027262"/>
    <w:pPr>
      <w:pageBreakBefore/>
      <w:widowControl w:val="0"/>
      <w:spacing w:after="700" w:line="300" w:lineRule="atLeast"/>
      <w:contextualSpacing/>
      <w:outlineLvl w:val="0"/>
    </w:pPr>
    <w:rPr>
      <w:rFonts w:cs="Arial"/>
      <w:bCs/>
      <w:sz w:val="24"/>
      <w:szCs w:val="18"/>
      <w:lang w:val="en-US"/>
    </w:rPr>
  </w:style>
  <w:style w:type="paragraph" w:styleId="Kop2">
    <w:name w:val="heading 2"/>
    <w:basedOn w:val="Kop1"/>
    <w:link w:val="Kop2Char"/>
    <w:autoRedefine/>
    <w:qFormat/>
    <w:rsid w:val="00796422"/>
    <w:pPr>
      <w:keepNext/>
      <w:pageBreakBefore w:val="0"/>
      <w:spacing w:before="200" w:after="0" w:line="276" w:lineRule="auto"/>
      <w:jc w:val="both"/>
      <w:outlineLvl w:val="1"/>
    </w:pPr>
    <w:rPr>
      <w:b/>
      <w:bCs w:val="0"/>
      <w:iCs/>
      <w:sz w:val="18"/>
      <w:szCs w:val="28"/>
      <w:lang w:val="nl-NL"/>
    </w:rPr>
  </w:style>
  <w:style w:type="paragraph" w:styleId="Kop3">
    <w:name w:val="heading 3"/>
    <w:basedOn w:val="Kop1"/>
    <w:qFormat/>
    <w:rsid w:val="00082E14"/>
    <w:pPr>
      <w:keepNext/>
      <w:pageBreakBefore w:val="0"/>
      <w:spacing w:before="240" w:after="0" w:line="240" w:lineRule="atLeast"/>
      <w:outlineLvl w:val="2"/>
    </w:pPr>
    <w:rPr>
      <w:bCs w:val="0"/>
      <w:i/>
      <w:sz w:val="16"/>
      <w:szCs w:val="16"/>
    </w:rPr>
  </w:style>
  <w:style w:type="paragraph" w:styleId="Kop4">
    <w:name w:val="heading 4"/>
    <w:basedOn w:val="Kop1"/>
    <w:qFormat/>
    <w:rsid w:val="002160DC"/>
    <w:pPr>
      <w:keepNext/>
      <w:pageBreakBefore w:val="0"/>
      <w:tabs>
        <w:tab w:val="left" w:pos="0"/>
      </w:tabs>
      <w:spacing w:before="240" w:after="0" w:line="240" w:lineRule="atLeast"/>
      <w:outlineLvl w:val="3"/>
    </w:pPr>
    <w:rPr>
      <w:bCs w:val="0"/>
      <w:sz w:val="18"/>
      <w:szCs w:val="28"/>
    </w:rPr>
  </w:style>
  <w:style w:type="paragraph" w:styleId="Kop5">
    <w:name w:val="heading 5"/>
    <w:basedOn w:val="Standaard"/>
    <w:qFormat/>
    <w:rsid w:val="002160DC"/>
    <w:pPr>
      <w:spacing w:before="240" w:after="60"/>
      <w:outlineLvl w:val="4"/>
    </w:pPr>
    <w:rPr>
      <w:b/>
      <w:bCs/>
      <w:i/>
      <w:iCs/>
      <w:sz w:val="26"/>
      <w:szCs w:val="26"/>
    </w:rPr>
  </w:style>
  <w:style w:type="paragraph" w:styleId="Kop6">
    <w:name w:val="heading 6"/>
    <w:basedOn w:val="Standaard"/>
    <w:qFormat/>
    <w:rsid w:val="002160DC"/>
    <w:pPr>
      <w:tabs>
        <w:tab w:val="left" w:pos="0"/>
      </w:tabs>
      <w:spacing w:before="240" w:after="60"/>
      <w:outlineLvl w:val="5"/>
    </w:pPr>
    <w:rPr>
      <w:rFonts w:ascii="Times New Roman" w:hAnsi="Times New Roman"/>
      <w:b/>
      <w:bCs/>
      <w:sz w:val="22"/>
      <w:szCs w:val="22"/>
    </w:rPr>
  </w:style>
  <w:style w:type="paragraph" w:styleId="Kop7">
    <w:name w:val="heading 7"/>
    <w:basedOn w:val="Standaard"/>
    <w:qFormat/>
    <w:rsid w:val="002160DC"/>
    <w:pPr>
      <w:tabs>
        <w:tab w:val="left" w:pos="0"/>
      </w:tabs>
      <w:spacing w:before="240" w:after="60"/>
      <w:outlineLvl w:val="6"/>
    </w:pPr>
    <w:rPr>
      <w:rFonts w:ascii="Times New Roman" w:hAnsi="Times New Roman"/>
      <w:sz w:val="24"/>
    </w:rPr>
  </w:style>
  <w:style w:type="paragraph" w:styleId="Kop8">
    <w:name w:val="heading 8"/>
    <w:basedOn w:val="Standaard"/>
    <w:qFormat/>
    <w:rsid w:val="002160DC"/>
    <w:pPr>
      <w:spacing w:before="240" w:after="60"/>
      <w:outlineLvl w:val="7"/>
    </w:pPr>
    <w:rPr>
      <w:rFonts w:ascii="Times New Roman" w:hAnsi="Times New Roman"/>
      <w:i/>
      <w:iCs/>
      <w:sz w:val="24"/>
    </w:rPr>
  </w:style>
  <w:style w:type="paragraph" w:styleId="Kop9">
    <w:name w:val="heading 9"/>
    <w:basedOn w:val="Standaard"/>
    <w:qFormat/>
    <w:rsid w:val="002160DC"/>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link w:val="Lijstnummering"/>
    <w:qFormat/>
    <w:rsid w:val="00224785"/>
    <w:rPr>
      <w:rFonts w:ascii="Verdana" w:hAnsi="Verdana"/>
      <w:sz w:val="18"/>
      <w:szCs w:val="24"/>
      <w:lang w:val="nl-NL" w:eastAsia="nl-NL" w:bidi="ar-SA"/>
    </w:rPr>
  </w:style>
  <w:style w:type="character" w:customStyle="1" w:styleId="Lijstnummering2Char">
    <w:name w:val="Lijstnummering 2 Char"/>
    <w:link w:val="Lijstnummering2"/>
    <w:qFormat/>
    <w:rsid w:val="00224785"/>
    <w:rPr>
      <w:rFonts w:ascii="Verdana" w:hAnsi="Verdana"/>
      <w:sz w:val="18"/>
      <w:szCs w:val="24"/>
      <w:lang w:val="nl-NL" w:eastAsia="nl-NL" w:bidi="ar-SA"/>
    </w:rPr>
  </w:style>
  <w:style w:type="character" w:styleId="Eindnootmarkering">
    <w:name w:val="endnote reference"/>
    <w:semiHidden/>
    <w:qFormat/>
    <w:rsid w:val="00224785"/>
    <w:rPr>
      <w:vertAlign w:val="superscript"/>
    </w:rPr>
  </w:style>
  <w:style w:type="character" w:customStyle="1" w:styleId="Huisstijl-Koptekst">
    <w:name w:val="Huisstijl-Koptekst"/>
    <w:qFormat/>
    <w:rsid w:val="00224785"/>
    <w:rPr>
      <w:rFonts w:ascii="Verdana" w:hAnsi="Verdana"/>
      <w:strike w:val="0"/>
      <w:dstrike w:val="0"/>
      <w:position w:val="0"/>
      <w:sz w:val="13"/>
      <w:vertAlign w:val="baseline"/>
    </w:rPr>
  </w:style>
  <w:style w:type="character" w:customStyle="1" w:styleId="Huisstijl-Rubricering">
    <w:name w:val="Huisstijl-Rubricering"/>
    <w:qFormat/>
    <w:rsid w:val="00224785"/>
    <w:rPr>
      <w:rFonts w:ascii="Verdana" w:hAnsi="Verdana"/>
      <w:b/>
      <w:smallCaps/>
      <w:strike w:val="0"/>
      <w:dstrike w:val="0"/>
      <w:position w:val="0"/>
      <w:sz w:val="13"/>
      <w:vertAlign w:val="baseline"/>
    </w:rPr>
  </w:style>
  <w:style w:type="character" w:customStyle="1" w:styleId="InternetLink">
    <w:name w:val="Internet Link"/>
    <w:basedOn w:val="Standaardalinea-lettertype"/>
    <w:uiPriority w:val="99"/>
    <w:unhideWhenUsed/>
    <w:rsid w:val="009F7F26"/>
    <w:rPr>
      <w:color w:val="0563C1" w:themeColor="hyperlink"/>
      <w:u w:val="single"/>
    </w:rPr>
  </w:style>
  <w:style w:type="character" w:styleId="Voetnootmarkering">
    <w:name w:val="footnote reference"/>
    <w:semiHidden/>
    <w:qFormat/>
    <w:rsid w:val="00224785"/>
    <w:rPr>
      <w:position w:val="0"/>
      <w:sz w:val="16"/>
      <w:vertAlign w:val="baseline"/>
    </w:rPr>
  </w:style>
  <w:style w:type="character" w:customStyle="1" w:styleId="Voetnoottekens">
    <w:name w:val="Voetnoottekens"/>
    <w:qFormat/>
    <w:rsid w:val="003C5521"/>
  </w:style>
  <w:style w:type="character" w:customStyle="1" w:styleId="Voetnootmarkering1">
    <w:name w:val="Voetnootmarkering1"/>
    <w:qFormat/>
    <w:rsid w:val="003C5521"/>
    <w:rPr>
      <w:vertAlign w:val="superscript"/>
    </w:rPr>
  </w:style>
  <w:style w:type="character" w:customStyle="1" w:styleId="AfspraakChar">
    <w:name w:val="Afspraak Char"/>
    <w:link w:val="Afspraak"/>
    <w:qFormat/>
    <w:rsid w:val="003C5521"/>
    <w:rPr>
      <w:rFonts w:ascii="Verdana" w:hAnsi="Verdana"/>
      <w:i/>
      <w:sz w:val="18"/>
      <w:szCs w:val="24"/>
      <w:lang w:val="nl-NL" w:eastAsia="ar-SA" w:bidi="ar-SA"/>
    </w:rPr>
  </w:style>
  <w:style w:type="character" w:customStyle="1" w:styleId="AcceptatiecriteriumChar">
    <w:name w:val="Acceptatiecriterium Char"/>
    <w:link w:val="Acceptatiecriterium"/>
    <w:qFormat/>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qFormat/>
    <w:rsid w:val="001331C7"/>
    <w:rPr>
      <w:rFonts w:ascii="Verdana" w:hAnsi="Verdana"/>
      <w:sz w:val="16"/>
      <w:szCs w:val="24"/>
      <w:lang w:val="nl-NL" w:eastAsia="nl-NL"/>
    </w:rPr>
  </w:style>
  <w:style w:type="character" w:customStyle="1" w:styleId="OpmaakprofielAcceptatiecriteriumCursiefChar">
    <w:name w:val="Opmaakprofiel Acceptatiecriterium + Cursief Char"/>
    <w:link w:val="OpmaakprofielAcceptatiecriteriumCursief"/>
    <w:qFormat/>
    <w:rsid w:val="001331C7"/>
    <w:rPr>
      <w:rFonts w:ascii="Verdana" w:hAnsi="Verdana"/>
      <w:i/>
      <w:iCs/>
      <w:sz w:val="16"/>
      <w:szCs w:val="24"/>
      <w:lang w:val="nl-NL" w:eastAsia="nl-NL"/>
    </w:rPr>
  </w:style>
  <w:style w:type="character" w:styleId="Verwijzingopmerking">
    <w:name w:val="annotation reference"/>
    <w:semiHidden/>
    <w:qFormat/>
    <w:rsid w:val="004C63B9"/>
    <w:rPr>
      <w:sz w:val="16"/>
      <w:szCs w:val="16"/>
    </w:rPr>
  </w:style>
  <w:style w:type="character" w:customStyle="1" w:styleId="TekstopmerkingChar">
    <w:name w:val="Tekst opmerking Char"/>
    <w:link w:val="Tekstopmerking"/>
    <w:semiHidden/>
    <w:qFormat/>
    <w:rsid w:val="00BA78D6"/>
    <w:rPr>
      <w:rFonts w:ascii="Verdana" w:hAnsi="Verdana"/>
      <w:lang w:val="nl-NL" w:eastAsia="nl-NL"/>
    </w:rPr>
  </w:style>
  <w:style w:type="character" w:customStyle="1" w:styleId="Kop2Char">
    <w:name w:val="Kop 2 Char"/>
    <w:link w:val="Kop2"/>
    <w:qFormat/>
    <w:rsid w:val="00796422"/>
    <w:rPr>
      <w:rFonts w:ascii="Verdana" w:hAnsi="Verdana" w:cs="Arial"/>
      <w:b/>
      <w:iCs/>
      <w:sz w:val="18"/>
      <w:szCs w:val="28"/>
      <w:lang w:val="nl-NL" w:eastAsia="nl-NL"/>
    </w:rPr>
  </w:style>
  <w:style w:type="character" w:customStyle="1" w:styleId="apple-converted-space">
    <w:name w:val="apple-converted-space"/>
    <w:basedOn w:val="Standaardalinea-lettertype"/>
    <w:qFormat/>
    <w:rsid w:val="00812BE0"/>
  </w:style>
  <w:style w:type="character" w:styleId="GevolgdeHyperlink">
    <w:name w:val="FollowedHyperlink"/>
    <w:semiHidden/>
    <w:unhideWhenUsed/>
    <w:qFormat/>
    <w:rsid w:val="00E01425"/>
    <w:rPr>
      <w:color w:val="800080"/>
      <w:u w:val="single"/>
    </w:rPr>
  </w:style>
  <w:style w:type="character" w:customStyle="1" w:styleId="ListLabel1">
    <w:name w:val="ListLabel 1"/>
    <w:qFormat/>
    <w:rPr>
      <w:sz w:val="18"/>
      <w:szCs w:val="18"/>
    </w:rPr>
  </w:style>
  <w:style w:type="character" w:customStyle="1" w:styleId="ListLabel2">
    <w:name w:val="ListLabel 2"/>
    <w:qFormat/>
    <w:rPr>
      <w:rFonts w:cs="Courier New"/>
    </w:rPr>
  </w:style>
  <w:style w:type="character" w:customStyle="1" w:styleId="ListLabel3">
    <w:name w:val="ListLabel 3"/>
    <w:qFormat/>
    <w:rPr>
      <w:rFonts w:eastAsia="Arial" w:cs="Times New Roman"/>
    </w:rPr>
  </w:style>
  <w:style w:type="character" w:customStyle="1" w:styleId="ListLabel4">
    <w:name w:val="ListLabel 4"/>
    <w:qFormat/>
    <w:rPr>
      <w:rFonts w:eastAsia="Times New Roman" w:cs="Times New Roman"/>
    </w:rPr>
  </w:style>
  <w:style w:type="character" w:customStyle="1" w:styleId="ListLabel5">
    <w:name w:val="ListLabel 5"/>
    <w:qFormat/>
    <w:rPr>
      <w:sz w:val="20"/>
    </w:rPr>
  </w:style>
  <w:style w:type="character" w:customStyle="1" w:styleId="ListLabel6">
    <w:name w:val="ListLabel 6"/>
    <w:qFormat/>
    <w:rPr>
      <w:rFonts w:eastAsia="MS Mincho"/>
    </w:rPr>
  </w:style>
  <w:style w:type="character" w:customStyle="1" w:styleId="IndexLink">
    <w:name w:val="Index Link"/>
    <w:qFormat/>
  </w:style>
  <w:style w:type="character" w:customStyle="1" w:styleId="ListLabel7">
    <w:name w:val="ListLabel 7"/>
    <w:qFormat/>
    <w:rPr>
      <w:rFonts w:ascii="Verdana" w:hAnsi="Verdana" w:cs="Symbol"/>
      <w:sz w:val="16"/>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Wingding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Symbol"/>
      <w:b/>
      <w:sz w:val="16"/>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Symbol"/>
      <w:b/>
      <w:sz w:val="16"/>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cs="Symbol"/>
      <w:b/>
      <w:sz w:val="16"/>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Symbol"/>
      <w:b/>
      <w:sz w:val="16"/>
    </w:rPr>
  </w:style>
  <w:style w:type="character" w:customStyle="1" w:styleId="ListLabel27">
    <w:name w:val="ListLabel 27"/>
    <w:qFormat/>
    <w:rPr>
      <w:rFonts w:cs="Courier New"/>
    </w:rPr>
  </w:style>
  <w:style w:type="character" w:customStyle="1" w:styleId="ListLabel28">
    <w:name w:val="ListLabel 28"/>
    <w:qFormat/>
    <w:rPr>
      <w:rFonts w:cs="Times New Roman"/>
    </w:rPr>
  </w:style>
  <w:style w:type="character" w:customStyle="1" w:styleId="ListLabel29">
    <w:name w:val="ListLabel 29"/>
    <w:qFormat/>
    <w:rPr>
      <w:rFonts w:cs="Wingdings"/>
    </w:rPr>
  </w:style>
  <w:style w:type="character" w:customStyle="1" w:styleId="ListLabel30">
    <w:name w:val="ListLabel 30"/>
    <w:qFormat/>
    <w:rPr>
      <w:rFonts w:cs="OpenSymbol"/>
    </w:rPr>
  </w:style>
  <w:style w:type="paragraph" w:customStyle="1" w:styleId="Heading">
    <w:name w:val="Heading"/>
    <w:basedOn w:val="Standaard"/>
    <w:next w:val="TextBody"/>
    <w:qFormat/>
    <w:pPr>
      <w:keepNext/>
      <w:spacing w:before="240"/>
    </w:pPr>
    <w:rPr>
      <w:rFonts w:ascii="Liberation Sans" w:eastAsia="SimSun" w:hAnsi="Liberation Sans" w:cs="Lucida 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Lucida Sans"/>
    </w:rPr>
  </w:style>
  <w:style w:type="paragraph" w:styleId="Bijschrift">
    <w:name w:val="caption"/>
    <w:basedOn w:val="Standaard"/>
    <w:qFormat/>
    <w:rsid w:val="00D31158"/>
    <w:pPr>
      <w:keepNext/>
      <w:spacing w:line="276" w:lineRule="auto"/>
      <w:jc w:val="right"/>
    </w:pPr>
    <w:rPr>
      <w:bCs/>
      <w:sz w:val="18"/>
      <w:szCs w:val="18"/>
      <w:vertAlign w:val="superscript"/>
    </w:rPr>
  </w:style>
  <w:style w:type="paragraph" w:customStyle="1" w:styleId="Index">
    <w:name w:val="Index"/>
    <w:basedOn w:val="Standaard"/>
    <w:qFormat/>
    <w:pPr>
      <w:suppressLineNumbers/>
    </w:pPr>
    <w:rPr>
      <w:rFonts w:cs="Lucida Sans"/>
    </w:rPr>
  </w:style>
  <w:style w:type="paragraph" w:styleId="Lijstnummering">
    <w:name w:val="List Number"/>
    <w:basedOn w:val="Standaard"/>
    <w:link w:val="LijstnummeringChar"/>
    <w:qFormat/>
    <w:rsid w:val="00224785"/>
  </w:style>
  <w:style w:type="paragraph" w:styleId="Lijstnummering2">
    <w:name w:val="List Number 2"/>
    <w:basedOn w:val="Standaard"/>
    <w:link w:val="Lijstnummering2Char"/>
    <w:qFormat/>
    <w:rsid w:val="00224785"/>
  </w:style>
  <w:style w:type="paragraph" w:styleId="Eindnoottekst">
    <w:name w:val="endnote text"/>
    <w:basedOn w:val="Standaard"/>
    <w:semiHidden/>
    <w:qFormat/>
    <w:rsid w:val="00224785"/>
    <w:rPr>
      <w:sz w:val="20"/>
      <w:szCs w:val="20"/>
    </w:rPr>
  </w:style>
  <w:style w:type="paragraph" w:customStyle="1" w:styleId="Huisstijl-Bijschrift">
    <w:name w:val="Huisstijl-Bijschrift"/>
    <w:basedOn w:val="Standaard"/>
    <w:qFormat/>
    <w:rsid w:val="00224785"/>
    <w:rPr>
      <w:i/>
    </w:rPr>
  </w:style>
  <w:style w:type="paragraph" w:customStyle="1" w:styleId="Huisstijl-Paginanummering">
    <w:name w:val="Huisstijl-Paginanummering"/>
    <w:basedOn w:val="Standaard"/>
    <w:qFormat/>
    <w:rsid w:val="00224785"/>
    <w:pPr>
      <w:spacing w:line="180" w:lineRule="exact"/>
    </w:pPr>
    <w:rPr>
      <w:sz w:val="13"/>
    </w:rPr>
  </w:style>
  <w:style w:type="paragraph" w:customStyle="1" w:styleId="Huisstijl-TabelTitel">
    <w:name w:val="Huisstijl-TabelTitel"/>
    <w:basedOn w:val="Standaard"/>
    <w:qFormat/>
    <w:rsid w:val="00224785"/>
    <w:rPr>
      <w:b/>
      <w:sz w:val="14"/>
    </w:rPr>
  </w:style>
  <w:style w:type="paragraph" w:customStyle="1" w:styleId="Huisstijl-TabelTekst">
    <w:name w:val="Huisstijl-TabelTekst"/>
    <w:basedOn w:val="Huisstijl-TabelTitel"/>
    <w:qFormat/>
    <w:rsid w:val="00224785"/>
    <w:rPr>
      <w:b w:val="0"/>
    </w:rPr>
  </w:style>
  <w:style w:type="paragraph" w:customStyle="1" w:styleId="Contents1">
    <w:name w:val="Contents 1"/>
    <w:basedOn w:val="Standaard"/>
    <w:autoRedefine/>
    <w:uiPriority w:val="39"/>
    <w:unhideWhenUsed/>
    <w:rsid w:val="009F7F26"/>
    <w:pPr>
      <w:spacing w:after="100"/>
    </w:pPr>
  </w:style>
  <w:style w:type="paragraph" w:customStyle="1" w:styleId="Contents2">
    <w:name w:val="Contents 2"/>
    <w:basedOn w:val="Standaard"/>
    <w:autoRedefine/>
    <w:uiPriority w:val="39"/>
    <w:unhideWhenUsed/>
    <w:rsid w:val="009F7F26"/>
    <w:pPr>
      <w:spacing w:after="100"/>
      <w:ind w:left="160"/>
    </w:pPr>
  </w:style>
  <w:style w:type="paragraph" w:customStyle="1" w:styleId="Contents3">
    <w:name w:val="Contents 3"/>
    <w:basedOn w:val="Contents2"/>
    <w:uiPriority w:val="39"/>
    <w:rsid w:val="00643AD6"/>
    <w:pPr>
      <w:ind w:left="320"/>
    </w:pPr>
  </w:style>
  <w:style w:type="paragraph" w:customStyle="1" w:styleId="Contents4">
    <w:name w:val="Contents 4"/>
    <w:basedOn w:val="Contents3"/>
    <w:semiHidden/>
    <w:rsid w:val="00643AD6"/>
    <w:pPr>
      <w:ind w:left="480"/>
    </w:pPr>
    <w:rPr>
      <w:sz w:val="20"/>
      <w:szCs w:val="20"/>
    </w:rPr>
  </w:style>
  <w:style w:type="paragraph" w:customStyle="1" w:styleId="Contents5">
    <w:name w:val="Contents 5"/>
    <w:basedOn w:val="Standaard"/>
    <w:autoRedefine/>
    <w:semiHidden/>
    <w:rsid w:val="00643AD6"/>
    <w:pPr>
      <w:spacing w:after="0"/>
      <w:ind w:left="640"/>
    </w:pPr>
    <w:rPr>
      <w:rFonts w:ascii="Cambria" w:hAnsi="Cambria"/>
      <w:sz w:val="20"/>
      <w:szCs w:val="20"/>
    </w:rPr>
  </w:style>
  <w:style w:type="paragraph" w:customStyle="1" w:styleId="Kopzondernummering">
    <w:name w:val="Kop zonder nummering"/>
    <w:basedOn w:val="Standaard"/>
    <w:qFormat/>
    <w:rsid w:val="00EB28A9"/>
    <w:pPr>
      <w:spacing w:after="700" w:line="300" w:lineRule="atLeast"/>
      <w:contextualSpacing/>
      <w:outlineLvl w:val="0"/>
    </w:pPr>
    <w:rPr>
      <w:sz w:val="24"/>
    </w:rPr>
  </w:style>
  <w:style w:type="paragraph" w:customStyle="1" w:styleId="Kop-Inhoudsopgave">
    <w:name w:val="Kop-Inhoudsopgave"/>
    <w:basedOn w:val="Kopzondernummering"/>
    <w:qFormat/>
    <w:rsid w:val="00224785"/>
  </w:style>
  <w:style w:type="paragraph" w:styleId="Koptekst">
    <w:name w:val="header"/>
    <w:basedOn w:val="Standaard"/>
    <w:rsid w:val="00224785"/>
    <w:pPr>
      <w:tabs>
        <w:tab w:val="center" w:pos="4536"/>
        <w:tab w:val="right" w:pos="9072"/>
      </w:tabs>
    </w:pPr>
  </w:style>
  <w:style w:type="paragraph" w:styleId="Lijstopsomteken">
    <w:name w:val="List Bullet"/>
    <w:basedOn w:val="Standaard"/>
    <w:qFormat/>
    <w:rsid w:val="00224785"/>
    <w:pPr>
      <w:tabs>
        <w:tab w:val="left" w:pos="360"/>
      </w:tabs>
    </w:pPr>
  </w:style>
  <w:style w:type="paragraph" w:styleId="Lijstopsomteken2">
    <w:name w:val="List Bullet 2"/>
    <w:basedOn w:val="Standaard"/>
    <w:qFormat/>
    <w:rsid w:val="00224785"/>
  </w:style>
  <w:style w:type="paragraph" w:styleId="Normaalweb">
    <w:name w:val="Normal (Web)"/>
    <w:basedOn w:val="Standaard"/>
    <w:uiPriority w:val="99"/>
    <w:qFormat/>
    <w:rsid w:val="00224785"/>
  </w:style>
  <w:style w:type="paragraph" w:styleId="Ondertitel">
    <w:name w:val="Subtitle"/>
    <w:basedOn w:val="Standaard"/>
    <w:qFormat/>
    <w:rsid w:val="00224785"/>
    <w:pPr>
      <w:spacing w:line="320" w:lineRule="atLeast"/>
      <w:outlineLvl w:val="1"/>
    </w:pPr>
    <w:rPr>
      <w:sz w:val="24"/>
    </w:rPr>
  </w:style>
  <w:style w:type="paragraph" w:styleId="Titel">
    <w:name w:val="Title"/>
    <w:basedOn w:val="Standaard"/>
    <w:qFormat/>
    <w:rsid w:val="00224785"/>
    <w:pPr>
      <w:spacing w:line="320" w:lineRule="atLeast"/>
      <w:outlineLvl w:val="0"/>
    </w:pPr>
    <w:rPr>
      <w:rFonts w:cs="Arial"/>
      <w:b/>
      <w:bCs/>
      <w:sz w:val="24"/>
      <w:szCs w:val="32"/>
    </w:rPr>
  </w:style>
  <w:style w:type="paragraph" w:styleId="Voetnoottekst">
    <w:name w:val="footnote text"/>
    <w:basedOn w:val="Standaard"/>
    <w:semiHidden/>
    <w:qFormat/>
    <w:rsid w:val="00710F44"/>
    <w:pPr>
      <w:tabs>
        <w:tab w:val="left" w:pos="600"/>
      </w:tabs>
      <w:spacing w:line="180" w:lineRule="atLeast"/>
      <w:ind w:left="240" w:hanging="240"/>
    </w:pPr>
    <w:rPr>
      <w:i/>
      <w:sz w:val="13"/>
      <w:szCs w:val="20"/>
    </w:rPr>
  </w:style>
  <w:style w:type="paragraph" w:styleId="Voettekst">
    <w:name w:val="footer"/>
    <w:basedOn w:val="Standaard"/>
    <w:rsid w:val="00224785"/>
    <w:pPr>
      <w:tabs>
        <w:tab w:val="center" w:pos="4536"/>
        <w:tab w:val="right" w:pos="9072"/>
      </w:tabs>
    </w:pPr>
  </w:style>
  <w:style w:type="paragraph" w:customStyle="1" w:styleId="Contents6">
    <w:name w:val="Contents 6"/>
    <w:basedOn w:val="Standaard"/>
    <w:autoRedefine/>
    <w:semiHidden/>
    <w:rsid w:val="00684262"/>
    <w:pPr>
      <w:spacing w:after="0"/>
      <w:ind w:left="800"/>
    </w:pPr>
    <w:rPr>
      <w:rFonts w:ascii="Cambria" w:hAnsi="Cambria"/>
      <w:sz w:val="20"/>
      <w:szCs w:val="20"/>
    </w:rPr>
  </w:style>
  <w:style w:type="paragraph" w:customStyle="1" w:styleId="Contents7">
    <w:name w:val="Contents 7"/>
    <w:basedOn w:val="Standaard"/>
    <w:autoRedefine/>
    <w:semiHidden/>
    <w:rsid w:val="00684262"/>
    <w:pPr>
      <w:spacing w:after="0"/>
      <w:ind w:left="960"/>
    </w:pPr>
    <w:rPr>
      <w:rFonts w:ascii="Cambria" w:hAnsi="Cambria"/>
      <w:sz w:val="20"/>
      <w:szCs w:val="20"/>
    </w:rPr>
  </w:style>
  <w:style w:type="paragraph" w:customStyle="1" w:styleId="Contents8">
    <w:name w:val="Contents 8"/>
    <w:basedOn w:val="Standaard"/>
    <w:autoRedefine/>
    <w:semiHidden/>
    <w:rsid w:val="00684262"/>
    <w:pPr>
      <w:spacing w:after="0"/>
      <w:ind w:left="1120"/>
    </w:pPr>
    <w:rPr>
      <w:rFonts w:ascii="Cambria" w:hAnsi="Cambria"/>
      <w:sz w:val="20"/>
      <w:szCs w:val="20"/>
    </w:rPr>
  </w:style>
  <w:style w:type="paragraph" w:customStyle="1" w:styleId="Contents9">
    <w:name w:val="Contents 9"/>
    <w:basedOn w:val="Standaard"/>
    <w:autoRedefine/>
    <w:semiHidden/>
    <w:rsid w:val="00684262"/>
    <w:pPr>
      <w:spacing w:after="0"/>
      <w:ind w:left="1280"/>
    </w:pPr>
    <w:rPr>
      <w:rFonts w:ascii="Cambria" w:hAnsi="Cambria"/>
      <w:sz w:val="20"/>
      <w:szCs w:val="20"/>
    </w:rPr>
  </w:style>
  <w:style w:type="paragraph" w:customStyle="1" w:styleId="Inhoudtabel">
    <w:name w:val="Inhoud tabel"/>
    <w:basedOn w:val="Standaard"/>
    <w:qFormat/>
    <w:rsid w:val="003C5521"/>
    <w:pPr>
      <w:suppressLineNumbers/>
      <w:suppressAutoHyphens/>
    </w:pPr>
    <w:rPr>
      <w:lang w:eastAsia="ar-SA"/>
    </w:rPr>
  </w:style>
  <w:style w:type="paragraph" w:customStyle="1" w:styleId="Tabelkop">
    <w:name w:val="Tabelkop"/>
    <w:basedOn w:val="Inhoudtabel"/>
    <w:qFormat/>
    <w:rsid w:val="003C5521"/>
    <w:rPr>
      <w:b/>
      <w:bCs/>
    </w:rPr>
  </w:style>
  <w:style w:type="paragraph" w:customStyle="1" w:styleId="Afspraak">
    <w:name w:val="Afspraak"/>
    <w:basedOn w:val="Standaard"/>
    <w:link w:val="AfspraakChar"/>
    <w:qFormat/>
    <w:rsid w:val="003C5521"/>
    <w:pPr>
      <w:suppressAutoHyphens/>
      <w:spacing w:after="283"/>
    </w:pPr>
    <w:rPr>
      <w:i/>
      <w:lang w:eastAsia="ar-SA"/>
    </w:rPr>
  </w:style>
  <w:style w:type="paragraph" w:customStyle="1" w:styleId="Redactioneleopmerking">
    <w:name w:val="Redactionele opmerking"/>
    <w:basedOn w:val="Standaard"/>
    <w:qFormat/>
    <w:rsid w:val="003C5521"/>
    <w:pPr>
      <w:suppressAutoHyphens/>
      <w:spacing w:after="283"/>
    </w:pPr>
    <w:rPr>
      <w:b/>
      <w:color w:val="0000FF"/>
      <w:lang w:eastAsia="ar-SA"/>
    </w:rPr>
  </w:style>
  <w:style w:type="paragraph" w:customStyle="1" w:styleId="Acceptatiecriterium">
    <w:name w:val="Acceptatiecriterium"/>
    <w:basedOn w:val="Standaard"/>
    <w:link w:val="AcceptatiecriteriumChar"/>
    <w:qFormat/>
    <w:rsid w:val="00CD31F7"/>
  </w:style>
  <w:style w:type="paragraph" w:customStyle="1" w:styleId="OpmaakprofielAcceptatiecriterium9pt">
    <w:name w:val="Opmaakprofiel Acceptatiecriterium + 9 pt"/>
    <w:basedOn w:val="Acceptatiecriterium"/>
    <w:link w:val="OpmaakprofielAcceptatiecriterium9ptChar"/>
    <w:qFormat/>
    <w:rsid w:val="001331C7"/>
  </w:style>
  <w:style w:type="paragraph" w:customStyle="1" w:styleId="OpmaakprofielAcceptatiecriteriumCursief">
    <w:name w:val="Opmaakprofiel Acceptatiecriterium + Cursief"/>
    <w:basedOn w:val="Acceptatiecriterium"/>
    <w:link w:val="OpmaakprofielAcceptatiecriteriumCursiefChar"/>
    <w:qFormat/>
    <w:rsid w:val="001331C7"/>
    <w:rPr>
      <w:i/>
      <w:iCs/>
    </w:rPr>
  </w:style>
  <w:style w:type="paragraph" w:styleId="Index1">
    <w:name w:val="index 1"/>
    <w:basedOn w:val="Standaard"/>
    <w:autoRedefine/>
    <w:uiPriority w:val="99"/>
    <w:semiHidden/>
    <w:qFormat/>
    <w:rsid w:val="00D77DFE"/>
    <w:pPr>
      <w:ind w:left="160" w:hanging="160"/>
    </w:pPr>
  </w:style>
  <w:style w:type="paragraph" w:styleId="Index2">
    <w:name w:val="index 2"/>
    <w:basedOn w:val="Standaard"/>
    <w:autoRedefine/>
    <w:semiHidden/>
    <w:qFormat/>
    <w:rsid w:val="00D77DFE"/>
    <w:pPr>
      <w:ind w:left="320" w:hanging="160"/>
    </w:pPr>
  </w:style>
  <w:style w:type="paragraph" w:styleId="Index3">
    <w:name w:val="index 3"/>
    <w:basedOn w:val="Standaard"/>
    <w:autoRedefine/>
    <w:semiHidden/>
    <w:qFormat/>
    <w:rsid w:val="00D77DFE"/>
    <w:pPr>
      <w:ind w:left="480" w:hanging="160"/>
    </w:pPr>
  </w:style>
  <w:style w:type="paragraph" w:customStyle="1" w:styleId="Kopinhoudsopgave">
    <w:name w:val="Kop inhoudsopgave"/>
    <w:basedOn w:val="Standaard"/>
    <w:qFormat/>
    <w:rsid w:val="00271B17"/>
    <w:pPr>
      <w:keepNext/>
      <w:widowControl w:val="0"/>
      <w:suppressLineNumbers/>
      <w:suppressAutoHyphens/>
      <w:spacing w:before="240" w:line="240" w:lineRule="auto"/>
    </w:pPr>
    <w:rPr>
      <w:rFonts w:eastAsia="Lucida Sans Unicode" w:cs="Tahoma"/>
      <w:b/>
      <w:bCs/>
      <w:sz w:val="32"/>
      <w:szCs w:val="32"/>
    </w:rPr>
  </w:style>
  <w:style w:type="paragraph" w:styleId="Ballontekst">
    <w:name w:val="Balloon Text"/>
    <w:basedOn w:val="Standaard"/>
    <w:semiHidden/>
    <w:qFormat/>
    <w:rsid w:val="00572EE9"/>
    <w:rPr>
      <w:rFonts w:ascii="Tahoma" w:hAnsi="Tahoma" w:cs="Tahoma"/>
      <w:szCs w:val="16"/>
    </w:rPr>
  </w:style>
  <w:style w:type="paragraph" w:styleId="Tekstopmerking">
    <w:name w:val="annotation text"/>
    <w:basedOn w:val="Standaard"/>
    <w:link w:val="TekstopmerkingChar"/>
    <w:semiHidden/>
    <w:qFormat/>
    <w:rsid w:val="004C63B9"/>
    <w:rPr>
      <w:sz w:val="20"/>
      <w:szCs w:val="20"/>
    </w:rPr>
  </w:style>
  <w:style w:type="paragraph" w:styleId="Onderwerpvanopmerking">
    <w:name w:val="annotation subject"/>
    <w:basedOn w:val="Tekstopmerking"/>
    <w:semiHidden/>
    <w:qFormat/>
    <w:rsid w:val="004C63B9"/>
    <w:rPr>
      <w:b/>
      <w:bCs/>
    </w:rPr>
  </w:style>
  <w:style w:type="paragraph" w:customStyle="1" w:styleId="Gemiddeldraster1-accent21">
    <w:name w:val="Gemiddeld raster 1 - accent 21"/>
    <w:basedOn w:val="Standaard"/>
    <w:uiPriority w:val="34"/>
    <w:qFormat/>
    <w:rsid w:val="00273AA1"/>
    <w:pPr>
      <w:ind w:left="720"/>
      <w:contextualSpacing/>
    </w:pPr>
  </w:style>
  <w:style w:type="paragraph" w:customStyle="1" w:styleId="Rastertabel31">
    <w:name w:val="Rastertabel 31"/>
    <w:basedOn w:val="Kop1"/>
    <w:uiPriority w:val="39"/>
    <w:unhideWhenUsed/>
    <w:qFormat/>
    <w:rsid w:val="000D4FDD"/>
    <w:pPr>
      <w:keepNext/>
      <w:keepLines/>
      <w:pageBreakBefore w:val="0"/>
      <w:widowControl/>
      <w:tabs>
        <w:tab w:val="left" w:pos="1160"/>
      </w:tabs>
      <w:spacing w:before="480" w:after="0" w:line="276" w:lineRule="auto"/>
    </w:pPr>
    <w:rPr>
      <w:rFonts w:ascii="Calibri" w:eastAsia="MS Gothic" w:hAnsi="Calibri" w:cs="Times New Roman"/>
      <w:b/>
      <w:color w:val="365F91"/>
      <w:sz w:val="28"/>
      <w:szCs w:val="28"/>
      <w:lang w:eastAsia="en-US"/>
    </w:rPr>
  </w:style>
  <w:style w:type="paragraph" w:customStyle="1" w:styleId="Standaard1">
    <w:name w:val="Standaard1"/>
    <w:qFormat/>
    <w:rsid w:val="008F24BA"/>
    <w:pPr>
      <w:spacing w:line="300" w:lineRule="auto"/>
    </w:pPr>
    <w:rPr>
      <w:rFonts w:ascii="Arial" w:eastAsia="Arial" w:hAnsi="Arial" w:cs="Arial"/>
      <w:color w:val="000000"/>
      <w:sz w:val="16"/>
      <w:lang w:val="en-US" w:eastAsia="en-US"/>
    </w:rPr>
  </w:style>
  <w:style w:type="paragraph" w:styleId="Lijstmetafbeeldingen">
    <w:name w:val="table of figures"/>
    <w:basedOn w:val="Standaard"/>
    <w:unhideWhenUsed/>
    <w:qFormat/>
    <w:rsid w:val="0099104C"/>
    <w:pPr>
      <w:ind w:left="320" w:hanging="320"/>
    </w:pPr>
  </w:style>
  <w:style w:type="paragraph" w:styleId="Revisie">
    <w:name w:val="Revision"/>
    <w:uiPriority w:val="71"/>
    <w:qFormat/>
    <w:rsid w:val="008635EC"/>
    <w:rPr>
      <w:rFonts w:ascii="Verdana" w:hAnsi="Verdana"/>
      <w:color w:val="00000A"/>
      <w:sz w:val="16"/>
      <w:szCs w:val="24"/>
      <w:lang w:val="nl-NL" w:eastAsia="nl-NL"/>
    </w:rPr>
  </w:style>
  <w:style w:type="paragraph" w:styleId="Lijstalinea">
    <w:name w:val="List Paragraph"/>
    <w:basedOn w:val="Standaard"/>
    <w:uiPriority w:val="72"/>
    <w:qFormat/>
    <w:rsid w:val="00874131"/>
    <w:pPr>
      <w:ind w:left="720"/>
      <w:contextualSpacing/>
    </w:pPr>
  </w:style>
  <w:style w:type="paragraph" w:customStyle="1" w:styleId="Tabeltekst">
    <w:name w:val="Tabel tekst"/>
    <w:basedOn w:val="Standaard"/>
    <w:qFormat/>
    <w:rsid w:val="00A23838"/>
    <w:pPr>
      <w:spacing w:after="0"/>
    </w:pPr>
    <w:rPr>
      <w:rFonts w:eastAsiaTheme="minorEastAsia" w:cstheme="minorBidi"/>
    </w:rPr>
  </w:style>
  <w:style w:type="paragraph" w:customStyle="1" w:styleId="TabelSubkop">
    <w:name w:val="Tabel Subkop"/>
    <w:basedOn w:val="Tabeltekst"/>
    <w:qFormat/>
    <w:rsid w:val="00930F37"/>
    <w:rPr>
      <w:b/>
    </w:rPr>
  </w:style>
  <w:style w:type="paragraph" w:customStyle="1" w:styleId="Default">
    <w:name w:val="Default"/>
    <w:qFormat/>
    <w:rsid w:val="00410BFB"/>
    <w:rPr>
      <w:rFonts w:ascii="Verdana" w:hAnsi="Verdana" w:cs="Verdana"/>
      <w:color w:val="000000"/>
      <w:sz w:val="24"/>
      <w:szCs w:val="24"/>
      <w:lang w:val="en-US"/>
    </w:rPr>
  </w:style>
  <w:style w:type="paragraph" w:customStyle="1" w:styleId="FrameContents">
    <w:name w:val="Frame Contents"/>
    <w:basedOn w:val="Standaard"/>
    <w:qFormat/>
  </w:style>
  <w:style w:type="paragraph" w:customStyle="1" w:styleId="Quotations">
    <w:name w:val="Quotation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customStyle="1" w:styleId="Huisstijl-Tabel">
    <w:name w:val="Huisstijl-Tabel"/>
    <w:basedOn w:val="Standaardtabel"/>
    <w:rsid w:val="00224785"/>
    <w:rPr>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Tabelraster">
    <w:name w:val="Table Grid"/>
    <w:basedOn w:val="Standaardtabe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visie1">
    <w:name w:val="Revisie1"/>
    <w:basedOn w:val="Standaardtabe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chtelijst-accent3">
    <w:name w:val="Light List Accent 3"/>
    <w:basedOn w:val="Standaardtabe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1">
    <w:name w:val="Light List Accent 1"/>
    <w:basedOn w:val="Standaardtabe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
    <w:name w:val="Light List"/>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raster">
    <w:name w:val="Light Grid"/>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lijst1">
    <w:name w:val="Medium List 1"/>
    <w:basedOn w:val="Standaardtabe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2">
    <w:name w:val="Medium List 2"/>
    <w:basedOn w:val="Standaardtabe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2">
    <w:name w:val="Medium Shading 2"/>
    <w:basedOn w:val="Standaardtabe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
    <w:name w:val="Medium Grid 2"/>
    <w:basedOn w:val="Standaardtabe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leurrijkraster-accent1">
    <w:name w:val="Colorful Grid Accent 1"/>
    <w:basedOn w:val="Standaardtabe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chtearcering-accent2">
    <w:name w:val="Light Shading Accent 2"/>
    <w:basedOn w:val="Standaardtabe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raster3">
    <w:name w:val="Medium Grid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3">
    <w:name w:val="Medium Grid 3 Accent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5">
    <w:name w:val="Medium Grid 3 Accent 5"/>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onkerelijst-accent3">
    <w:name w:val="Dark List Accent 3"/>
    <w:basedOn w:val="Standaardtabe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Gemiddeldraster1-accent1">
    <w:name w:val="Medium Grid 1 Accent 1"/>
    <w:basedOn w:val="Standaardtabe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elijst">
    <w:name w:val="Colorful List"/>
    <w:basedOn w:val="Standaardtabe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earcering-accent3">
    <w:name w:val="Light Shading Accent 3"/>
    <w:basedOn w:val="Standaardtabe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character" w:styleId="Hyperlink">
    <w:name w:val="Hyperlink"/>
    <w:basedOn w:val="Standaardalinea-lettertype"/>
    <w:uiPriority w:val="99"/>
    <w:unhideWhenUsed/>
    <w:rsid w:val="006E1EDC"/>
    <w:rPr>
      <w:color w:val="0000FF"/>
      <w:u w:val="single"/>
    </w:rPr>
  </w:style>
  <w:style w:type="paragraph" w:styleId="Inhopg1">
    <w:name w:val="toc 1"/>
    <w:basedOn w:val="Standaard"/>
    <w:next w:val="Standaard"/>
    <w:autoRedefine/>
    <w:uiPriority w:val="39"/>
    <w:unhideWhenUsed/>
    <w:rsid w:val="005C5D2E"/>
    <w:pPr>
      <w:spacing w:after="100"/>
    </w:pPr>
  </w:style>
  <w:style w:type="paragraph" w:styleId="Inhopg2">
    <w:name w:val="toc 2"/>
    <w:basedOn w:val="Standaard"/>
    <w:next w:val="Standaard"/>
    <w:autoRedefine/>
    <w:uiPriority w:val="39"/>
    <w:unhideWhenUsed/>
    <w:rsid w:val="005C5D2E"/>
    <w:pPr>
      <w:spacing w:after="100"/>
      <w:ind w:left="160"/>
    </w:pPr>
  </w:style>
  <w:style w:type="paragraph" w:styleId="Documentstructuur">
    <w:name w:val="Document Map"/>
    <w:basedOn w:val="Standaard"/>
    <w:link w:val="DocumentstructuurChar"/>
    <w:semiHidden/>
    <w:unhideWhenUsed/>
    <w:rsid w:val="00653023"/>
    <w:pPr>
      <w:spacing w:after="0" w:line="240" w:lineRule="auto"/>
    </w:pPr>
    <w:rPr>
      <w:rFonts w:ascii="Times New Roman" w:hAnsi="Times New Roman"/>
      <w:sz w:val="24"/>
    </w:rPr>
  </w:style>
  <w:style w:type="character" w:customStyle="1" w:styleId="DocumentstructuurChar">
    <w:name w:val="Documentstructuur Char"/>
    <w:basedOn w:val="Standaardalinea-lettertype"/>
    <w:link w:val="Documentstructuur"/>
    <w:semiHidden/>
    <w:rsid w:val="00653023"/>
    <w:rPr>
      <w:color w:val="00000A"/>
      <w:sz w:val="24"/>
      <w:szCs w:val="24"/>
      <w:lang w:val="nl-NL" w:eastAsia="nl-NL"/>
    </w:rPr>
  </w:style>
  <w:style w:type="paragraph" w:styleId="Geenafstand">
    <w:name w:val="No Spacing"/>
    <w:uiPriority w:val="1"/>
    <w:qFormat/>
    <w:rsid w:val="00F43EEF"/>
    <w:rPr>
      <w:rFonts w:asciiTheme="minorHAnsi" w:eastAsiaTheme="minorHAnsi" w:hAnsiTheme="minorHAnsi" w:cstheme="minorBidi"/>
      <w:sz w:val="22"/>
      <w:szCs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270">
      <w:bodyDiv w:val="1"/>
      <w:marLeft w:val="0"/>
      <w:marRight w:val="0"/>
      <w:marTop w:val="0"/>
      <w:marBottom w:val="0"/>
      <w:divBdr>
        <w:top w:val="none" w:sz="0" w:space="0" w:color="auto"/>
        <w:left w:val="none" w:sz="0" w:space="0" w:color="auto"/>
        <w:bottom w:val="none" w:sz="0" w:space="0" w:color="auto"/>
        <w:right w:val="none" w:sz="0" w:space="0" w:color="auto"/>
      </w:divBdr>
    </w:div>
    <w:div w:id="143547256">
      <w:bodyDiv w:val="1"/>
      <w:marLeft w:val="0"/>
      <w:marRight w:val="0"/>
      <w:marTop w:val="0"/>
      <w:marBottom w:val="0"/>
      <w:divBdr>
        <w:top w:val="none" w:sz="0" w:space="0" w:color="auto"/>
        <w:left w:val="none" w:sz="0" w:space="0" w:color="auto"/>
        <w:bottom w:val="none" w:sz="0" w:space="0" w:color="auto"/>
        <w:right w:val="none" w:sz="0" w:space="0" w:color="auto"/>
      </w:divBdr>
    </w:div>
    <w:div w:id="219678931">
      <w:bodyDiv w:val="1"/>
      <w:marLeft w:val="0"/>
      <w:marRight w:val="0"/>
      <w:marTop w:val="0"/>
      <w:marBottom w:val="0"/>
      <w:divBdr>
        <w:top w:val="none" w:sz="0" w:space="0" w:color="auto"/>
        <w:left w:val="none" w:sz="0" w:space="0" w:color="auto"/>
        <w:bottom w:val="none" w:sz="0" w:space="0" w:color="auto"/>
        <w:right w:val="none" w:sz="0" w:space="0" w:color="auto"/>
      </w:divBdr>
    </w:div>
    <w:div w:id="239293669">
      <w:bodyDiv w:val="1"/>
      <w:marLeft w:val="0"/>
      <w:marRight w:val="0"/>
      <w:marTop w:val="0"/>
      <w:marBottom w:val="0"/>
      <w:divBdr>
        <w:top w:val="none" w:sz="0" w:space="0" w:color="auto"/>
        <w:left w:val="none" w:sz="0" w:space="0" w:color="auto"/>
        <w:bottom w:val="none" w:sz="0" w:space="0" w:color="auto"/>
        <w:right w:val="none" w:sz="0" w:space="0" w:color="auto"/>
      </w:divBdr>
    </w:div>
    <w:div w:id="276839313">
      <w:bodyDiv w:val="1"/>
      <w:marLeft w:val="0"/>
      <w:marRight w:val="0"/>
      <w:marTop w:val="0"/>
      <w:marBottom w:val="0"/>
      <w:divBdr>
        <w:top w:val="none" w:sz="0" w:space="0" w:color="auto"/>
        <w:left w:val="none" w:sz="0" w:space="0" w:color="auto"/>
        <w:bottom w:val="none" w:sz="0" w:space="0" w:color="auto"/>
        <w:right w:val="none" w:sz="0" w:space="0" w:color="auto"/>
      </w:divBdr>
    </w:div>
    <w:div w:id="520240427">
      <w:bodyDiv w:val="1"/>
      <w:marLeft w:val="0"/>
      <w:marRight w:val="0"/>
      <w:marTop w:val="0"/>
      <w:marBottom w:val="0"/>
      <w:divBdr>
        <w:top w:val="none" w:sz="0" w:space="0" w:color="auto"/>
        <w:left w:val="none" w:sz="0" w:space="0" w:color="auto"/>
        <w:bottom w:val="none" w:sz="0" w:space="0" w:color="auto"/>
        <w:right w:val="none" w:sz="0" w:space="0" w:color="auto"/>
      </w:divBdr>
    </w:div>
    <w:div w:id="671875337">
      <w:bodyDiv w:val="1"/>
      <w:marLeft w:val="0"/>
      <w:marRight w:val="0"/>
      <w:marTop w:val="0"/>
      <w:marBottom w:val="0"/>
      <w:divBdr>
        <w:top w:val="none" w:sz="0" w:space="0" w:color="auto"/>
        <w:left w:val="none" w:sz="0" w:space="0" w:color="auto"/>
        <w:bottom w:val="none" w:sz="0" w:space="0" w:color="auto"/>
        <w:right w:val="none" w:sz="0" w:space="0" w:color="auto"/>
      </w:divBdr>
    </w:div>
    <w:div w:id="709501262">
      <w:bodyDiv w:val="1"/>
      <w:marLeft w:val="0"/>
      <w:marRight w:val="0"/>
      <w:marTop w:val="0"/>
      <w:marBottom w:val="0"/>
      <w:divBdr>
        <w:top w:val="none" w:sz="0" w:space="0" w:color="auto"/>
        <w:left w:val="none" w:sz="0" w:space="0" w:color="auto"/>
        <w:bottom w:val="none" w:sz="0" w:space="0" w:color="auto"/>
        <w:right w:val="none" w:sz="0" w:space="0" w:color="auto"/>
      </w:divBdr>
    </w:div>
    <w:div w:id="735320815">
      <w:bodyDiv w:val="1"/>
      <w:marLeft w:val="0"/>
      <w:marRight w:val="0"/>
      <w:marTop w:val="0"/>
      <w:marBottom w:val="0"/>
      <w:divBdr>
        <w:top w:val="none" w:sz="0" w:space="0" w:color="auto"/>
        <w:left w:val="none" w:sz="0" w:space="0" w:color="auto"/>
        <w:bottom w:val="none" w:sz="0" w:space="0" w:color="auto"/>
        <w:right w:val="none" w:sz="0" w:space="0" w:color="auto"/>
      </w:divBdr>
    </w:div>
    <w:div w:id="979729142">
      <w:bodyDiv w:val="1"/>
      <w:marLeft w:val="0"/>
      <w:marRight w:val="0"/>
      <w:marTop w:val="0"/>
      <w:marBottom w:val="0"/>
      <w:divBdr>
        <w:top w:val="none" w:sz="0" w:space="0" w:color="auto"/>
        <w:left w:val="none" w:sz="0" w:space="0" w:color="auto"/>
        <w:bottom w:val="none" w:sz="0" w:space="0" w:color="auto"/>
        <w:right w:val="none" w:sz="0" w:space="0" w:color="auto"/>
      </w:divBdr>
    </w:div>
    <w:div w:id="1022896058">
      <w:bodyDiv w:val="1"/>
      <w:marLeft w:val="0"/>
      <w:marRight w:val="0"/>
      <w:marTop w:val="0"/>
      <w:marBottom w:val="0"/>
      <w:divBdr>
        <w:top w:val="none" w:sz="0" w:space="0" w:color="auto"/>
        <w:left w:val="none" w:sz="0" w:space="0" w:color="auto"/>
        <w:bottom w:val="none" w:sz="0" w:space="0" w:color="auto"/>
        <w:right w:val="none" w:sz="0" w:space="0" w:color="auto"/>
      </w:divBdr>
    </w:div>
    <w:div w:id="1040932750">
      <w:bodyDiv w:val="1"/>
      <w:marLeft w:val="0"/>
      <w:marRight w:val="0"/>
      <w:marTop w:val="0"/>
      <w:marBottom w:val="0"/>
      <w:divBdr>
        <w:top w:val="none" w:sz="0" w:space="0" w:color="auto"/>
        <w:left w:val="none" w:sz="0" w:space="0" w:color="auto"/>
        <w:bottom w:val="none" w:sz="0" w:space="0" w:color="auto"/>
        <w:right w:val="none" w:sz="0" w:space="0" w:color="auto"/>
      </w:divBdr>
    </w:div>
    <w:div w:id="1056244896">
      <w:bodyDiv w:val="1"/>
      <w:marLeft w:val="0"/>
      <w:marRight w:val="0"/>
      <w:marTop w:val="0"/>
      <w:marBottom w:val="0"/>
      <w:divBdr>
        <w:top w:val="none" w:sz="0" w:space="0" w:color="auto"/>
        <w:left w:val="none" w:sz="0" w:space="0" w:color="auto"/>
        <w:bottom w:val="none" w:sz="0" w:space="0" w:color="auto"/>
        <w:right w:val="none" w:sz="0" w:space="0" w:color="auto"/>
      </w:divBdr>
    </w:div>
    <w:div w:id="1125660815">
      <w:bodyDiv w:val="1"/>
      <w:marLeft w:val="0"/>
      <w:marRight w:val="0"/>
      <w:marTop w:val="0"/>
      <w:marBottom w:val="0"/>
      <w:divBdr>
        <w:top w:val="none" w:sz="0" w:space="0" w:color="auto"/>
        <w:left w:val="none" w:sz="0" w:space="0" w:color="auto"/>
        <w:bottom w:val="none" w:sz="0" w:space="0" w:color="auto"/>
        <w:right w:val="none" w:sz="0" w:space="0" w:color="auto"/>
      </w:divBdr>
    </w:div>
    <w:div w:id="1301375504">
      <w:bodyDiv w:val="1"/>
      <w:marLeft w:val="0"/>
      <w:marRight w:val="0"/>
      <w:marTop w:val="0"/>
      <w:marBottom w:val="0"/>
      <w:divBdr>
        <w:top w:val="none" w:sz="0" w:space="0" w:color="auto"/>
        <w:left w:val="none" w:sz="0" w:space="0" w:color="auto"/>
        <w:bottom w:val="none" w:sz="0" w:space="0" w:color="auto"/>
        <w:right w:val="none" w:sz="0" w:space="0" w:color="auto"/>
      </w:divBdr>
    </w:div>
    <w:div w:id="1400902335">
      <w:bodyDiv w:val="1"/>
      <w:marLeft w:val="0"/>
      <w:marRight w:val="0"/>
      <w:marTop w:val="0"/>
      <w:marBottom w:val="0"/>
      <w:divBdr>
        <w:top w:val="none" w:sz="0" w:space="0" w:color="auto"/>
        <w:left w:val="none" w:sz="0" w:space="0" w:color="auto"/>
        <w:bottom w:val="none" w:sz="0" w:space="0" w:color="auto"/>
        <w:right w:val="none" w:sz="0" w:space="0" w:color="auto"/>
      </w:divBdr>
    </w:div>
    <w:div w:id="1516723374">
      <w:bodyDiv w:val="1"/>
      <w:marLeft w:val="0"/>
      <w:marRight w:val="0"/>
      <w:marTop w:val="0"/>
      <w:marBottom w:val="0"/>
      <w:divBdr>
        <w:top w:val="none" w:sz="0" w:space="0" w:color="auto"/>
        <w:left w:val="none" w:sz="0" w:space="0" w:color="auto"/>
        <w:bottom w:val="none" w:sz="0" w:space="0" w:color="auto"/>
        <w:right w:val="none" w:sz="0" w:space="0" w:color="auto"/>
      </w:divBdr>
    </w:div>
    <w:div w:id="1522012121">
      <w:bodyDiv w:val="1"/>
      <w:marLeft w:val="0"/>
      <w:marRight w:val="0"/>
      <w:marTop w:val="0"/>
      <w:marBottom w:val="0"/>
      <w:divBdr>
        <w:top w:val="none" w:sz="0" w:space="0" w:color="auto"/>
        <w:left w:val="none" w:sz="0" w:space="0" w:color="auto"/>
        <w:bottom w:val="none" w:sz="0" w:space="0" w:color="auto"/>
        <w:right w:val="none" w:sz="0" w:space="0" w:color="auto"/>
      </w:divBdr>
    </w:div>
    <w:div w:id="1637754122">
      <w:bodyDiv w:val="1"/>
      <w:marLeft w:val="0"/>
      <w:marRight w:val="0"/>
      <w:marTop w:val="0"/>
      <w:marBottom w:val="0"/>
      <w:divBdr>
        <w:top w:val="none" w:sz="0" w:space="0" w:color="auto"/>
        <w:left w:val="none" w:sz="0" w:space="0" w:color="auto"/>
        <w:bottom w:val="none" w:sz="0" w:space="0" w:color="auto"/>
        <w:right w:val="none" w:sz="0" w:space="0" w:color="auto"/>
      </w:divBdr>
    </w:div>
    <w:div w:id="1785727033">
      <w:bodyDiv w:val="1"/>
      <w:marLeft w:val="0"/>
      <w:marRight w:val="0"/>
      <w:marTop w:val="0"/>
      <w:marBottom w:val="0"/>
      <w:divBdr>
        <w:top w:val="none" w:sz="0" w:space="0" w:color="auto"/>
        <w:left w:val="none" w:sz="0" w:space="0" w:color="auto"/>
        <w:bottom w:val="none" w:sz="0" w:space="0" w:color="auto"/>
        <w:right w:val="none" w:sz="0" w:space="0" w:color="auto"/>
      </w:divBdr>
    </w:div>
    <w:div w:id="1822770139">
      <w:bodyDiv w:val="1"/>
      <w:marLeft w:val="0"/>
      <w:marRight w:val="0"/>
      <w:marTop w:val="0"/>
      <w:marBottom w:val="0"/>
      <w:divBdr>
        <w:top w:val="none" w:sz="0" w:space="0" w:color="auto"/>
        <w:left w:val="none" w:sz="0" w:space="0" w:color="auto"/>
        <w:bottom w:val="none" w:sz="0" w:space="0" w:color="auto"/>
        <w:right w:val="none" w:sz="0" w:space="0" w:color="auto"/>
      </w:divBdr>
    </w:div>
    <w:div w:id="1948737360">
      <w:bodyDiv w:val="1"/>
      <w:marLeft w:val="0"/>
      <w:marRight w:val="0"/>
      <w:marTop w:val="0"/>
      <w:marBottom w:val="0"/>
      <w:divBdr>
        <w:top w:val="none" w:sz="0" w:space="0" w:color="auto"/>
        <w:left w:val="none" w:sz="0" w:space="0" w:color="auto"/>
        <w:bottom w:val="none" w:sz="0" w:space="0" w:color="auto"/>
        <w:right w:val="none" w:sz="0" w:space="0" w:color="auto"/>
      </w:divBdr>
    </w:div>
    <w:div w:id="1950965312">
      <w:bodyDiv w:val="1"/>
      <w:marLeft w:val="0"/>
      <w:marRight w:val="0"/>
      <w:marTop w:val="0"/>
      <w:marBottom w:val="0"/>
      <w:divBdr>
        <w:top w:val="none" w:sz="0" w:space="0" w:color="auto"/>
        <w:left w:val="none" w:sz="0" w:space="0" w:color="auto"/>
        <w:bottom w:val="none" w:sz="0" w:space="0" w:color="auto"/>
        <w:right w:val="none" w:sz="0" w:space="0" w:color="auto"/>
      </w:divBdr>
    </w:div>
    <w:div w:id="1973170820">
      <w:bodyDiv w:val="1"/>
      <w:marLeft w:val="0"/>
      <w:marRight w:val="0"/>
      <w:marTop w:val="0"/>
      <w:marBottom w:val="0"/>
      <w:divBdr>
        <w:top w:val="none" w:sz="0" w:space="0" w:color="auto"/>
        <w:left w:val="none" w:sz="0" w:space="0" w:color="auto"/>
        <w:bottom w:val="none" w:sz="0" w:space="0" w:color="auto"/>
        <w:right w:val="none" w:sz="0" w:space="0" w:color="auto"/>
      </w:divBdr>
    </w:div>
    <w:div w:id="2119985502">
      <w:bodyDiv w:val="1"/>
      <w:marLeft w:val="0"/>
      <w:marRight w:val="0"/>
      <w:marTop w:val="0"/>
      <w:marBottom w:val="0"/>
      <w:divBdr>
        <w:top w:val="none" w:sz="0" w:space="0" w:color="auto"/>
        <w:left w:val="none" w:sz="0" w:space="0" w:color="auto"/>
        <w:bottom w:val="none" w:sz="0" w:space="0" w:color="auto"/>
        <w:right w:val="none" w:sz="0" w:space="0" w:color="auto"/>
      </w:divBdr>
    </w:div>
    <w:div w:id="214692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people.xml" Type="http://schemas.microsoft.com/office/2011/relationships/peop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F023B-7949-4B54-B162-6C4CA58A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4867</Words>
  <Characters>26774</Characters>
  <Application>Microsoft Office Word</Application>
  <DocSecurity>0</DocSecurity>
  <Lines>223</Lines>
  <Paragraphs>63</Paragraphs>
  <ScaleCrop>false</ScaleCrop>
  <HeadingPairs>
    <vt:vector baseType="variant" size="4">
      <vt:variant>
        <vt:lpstr>Titel</vt:lpstr>
      </vt:variant>
      <vt:variant>
        <vt:i4>1</vt:i4>
      </vt:variant>
      <vt:variant>
        <vt:lpstr>Title</vt:lpstr>
      </vt:variant>
      <vt:variant>
        <vt:i4>1</vt:i4>
      </vt:variant>
    </vt:vector>
  </HeadingPairs>
  <TitlesOfParts>
    <vt:vector baseType="lpstr" size="2">
      <vt:lpstr>Testrapport Operatie BRP Release 3.1</vt:lpstr>
      <vt:lpstr>Testrapport Operatie BRP Release 3.1</vt:lpstr>
    </vt:vector>
  </TitlesOfParts>
  <Company/>
  <LinksUpToDate>false</LinksUpToDate>
  <CharactersWithSpaces>31578</CharactersWithSpaces>
  <SharedDoc>false</SharedDoc>
  <HyperlinksChanged>false</HyperlinksChanged>
  <AppVersion>16.0000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2017-07-31T12:34:00Z</dcterms:created>
  <dc:language>nl-NL</dc:language>
  <cp:lastPrinted>2017-06-29T09:22:00Z</cp:lastPrinted>
  <dcterms:modified xsi:type="dcterms:W3CDTF">2017-07-31T12:47:00Z</dcterms:modified>
  <cp:revision>3</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jabloonNaam">
    <vt:lpwstr>Rapport</vt:lpwstr>
  </property>
  <property pid="3" fmtid="{D5CDD505-2E9C-101B-9397-08002B2CF9AE}" name="DocSecurity">
    <vt:lpwstr>0</vt:lpwstr>
  </property>
  <property pid="4" fmtid="{D5CDD505-2E9C-101B-9397-08002B2CF9AE}" name="Datum_kop">
    <vt:lpwstr>Datum</vt:lpwstr>
  </property>
  <property pid="5" fmtid="{D5CDD505-2E9C-101B-9397-08002B2CF9AE}" name="Versie_kop">
    <vt:lpwstr>Versie</vt:lpwstr>
  </property>
  <property pid="6" fmtid="{D5CDD505-2E9C-101B-9397-08002B2CF9AE}" name="ShareDoc">
    <vt:lpwstr>false</vt:lpwstr>
  </property>
  <property pid="7" fmtid="{D5CDD505-2E9C-101B-9397-08002B2CF9AE}" name="Logo">
    <vt:lpwstr>BZK</vt:lpwstr>
  </property>
  <property pid="8" fmtid="{D5CDD505-2E9C-101B-9397-08002B2CF9AE}" name="AppVersion">
    <vt:lpwstr>16.0000</vt:lpwstr>
  </property>
  <property pid="9" fmtid="{D5CDD505-2E9C-101B-9397-08002B2CF9AE}" name="OnderTitel">
    <vt:lpwstr>OnderTitel</vt:lpwstr>
  </property>
  <property pid="10" fmtid="{D5CDD505-2E9C-101B-9397-08002B2CF9AE}" name="LinksUpToDate">
    <vt:lpwstr>false</vt:lpwstr>
  </property>
  <property pid="11" fmtid="{D5CDD505-2E9C-101B-9397-08002B2CF9AE}" name="Rubricering">
    <vt:lpwstr/>
  </property>
  <property pid="12" fmtid="{D5CDD505-2E9C-101B-9397-08002B2CF9AE}" name="HyperlinksChanged">
    <vt:lpwstr>false</vt:lpwstr>
  </property>
  <property pid="13" fmtid="{D5CDD505-2E9C-101B-9397-08002B2CF9AE}" name="ScaleCrop">
    <vt:lpwstr>false</vt:lpwstr>
  </property>
  <property pid="14" fmtid="{D5CDD505-2E9C-101B-9397-08002B2CF9AE}" name="RubriceringOpDoc">
    <vt:lpwstr>OnWaar</vt:lpwstr>
  </property>
  <property pid="15" fmtid="{D5CDD505-2E9C-101B-9397-08002B2CF9AE}" name="BZKSjabloon">
    <vt:lpwstr>true</vt:lpwstr>
  </property>
</Properties>
</file>