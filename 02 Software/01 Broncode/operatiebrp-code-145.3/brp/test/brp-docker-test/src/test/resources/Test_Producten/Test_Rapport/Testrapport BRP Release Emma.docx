
<file path=[Content_Types].xml><?xml version="1.0" encoding="utf-8"?>
<Types xmlns="http://schemas.openxmlformats.org/package/2006/content-types">
  <Default ContentType="application/vnd.openxmlformats-officedocument.extended-properties+xml" Extension="xml"/>
  <Override ContentType="application/vnd.openxmlformats-package.relationships+xml" PartName="/_rels/.rels"/>
  <Override ContentType="application/vnd.openxmlformats-package.relationships+xml" PartName="/customXml/_rels/item1.xml.rels"/>
  <Override ContentType="application/xml" PartName="/customXml/item1.xml"/>
  <Override ContentType="application/vnd.openxmlformats-officedocument.customXmlProperties+xml" PartName="/customXml/itemProps1.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package.relationships+xml" PartName="/word/_rels/header2.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image/png" PartName="/word/media/image1.png"/>
  <Override ContentType="image/png" PartName="/word/media/image2.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zondernummering"/>
        <w:spacing w:lineRule="auto" w:line="276"/>
        <w:rPr/>
      </w:pPr>
      <w:bookmarkStart w:id="0" w:name="__RefHeading___Toc1518_1079654791"/>
      <w:bookmarkEnd w:id="0"/>
      <w:r>
        <w:rPr/>
        <w:t xml:space="preserve"> </w:t>
      </w:r>
      <w:r>
        <w:br w:type="page"/>
      </w:r>
    </w:p>
    <w:p>
      <w:pPr>
        <w:pStyle w:val="Normal"/>
        <w:spacing w:lineRule="auto" w:line="276"/>
        <w:rPr/>
      </w:pPr>
      <w:r>
        <w:rPr/>
        <w:t xml:space="preserve"> </w:t>
      </w:r>
    </w:p>
    <w:p>
      <w:pPr>
        <w:pStyle w:val="Normal"/>
        <w:keepNext/>
        <w:spacing w:lineRule="auto" w:line="276"/>
        <w:rPr>
          <w:b/>
          <w:b/>
          <w:sz w:val="24"/>
        </w:rPr>
      </w:pPr>
      <w:r>
        <w:rPr>
          <w:b/>
          <w:sz w:val="24"/>
        </w:rPr>
        <w:t>Versiehistorie</w:t>
      </w:r>
    </w:p>
    <w:tbl>
      <w:tblPr>
        <w:tblStyle w:val="LightList-Accent3"/>
        <w:tblW w:w="7021" w:type="dxa"/>
        <w:jc w:val="left"/>
        <w:tblInd w:w="-45" w:type="dxa"/>
        <w:tblCellMar>
          <w:top w:w="0" w:type="dxa"/>
          <w:left w:w="88" w:type="dxa"/>
          <w:bottom w:w="0" w:type="dxa"/>
          <w:right w:w="108" w:type="dxa"/>
        </w:tblCellMar>
        <w:tblLook w:val="01e0" w:noVBand="0" w:noHBand="0" w:lastColumn="1" w:firstColumn="1" w:lastRow="1" w:firstRow="1"/>
      </w:tblPr>
      <w:tblGrid>
        <w:gridCol w:w="883"/>
        <w:gridCol w:w="1271"/>
        <w:gridCol w:w="2024"/>
        <w:gridCol w:w="2842"/>
      </w:tblGrid>
      <w:tr>
        <w:trPr>
          <w:cnfStyle w:val="100000000000" w:firstRow="1" w:lastRow="0" w:firstColumn="0" w:lastColumn="0" w:oddVBand="0" w:evenVBand="0" w:oddHBand="0" w:evenHBand="0" w:firstRowFirstColumn="0" w:firstRowLastColumn="0" w:lastRowFirstColumn="0" w:lastRowLastColumn="0"/>
        </w:trPr>
        <w:tc>
          <w:tcPr>
            <w:tcW w:w="883"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5A5A5" w:themeFill="accent3" w:val="clear"/>
            <w:tcMar>
              <w:left w:w="88" w:type="dxa"/>
            </w:tcMar>
          </w:tcPr>
          <w:p>
            <w:pPr>
              <w:pStyle w:val="Standaard1"/>
              <w:widowControl w:val="false"/>
              <w:spacing w:lineRule="auto" w:line="276" w:before="0" w:after="0"/>
              <w:rPr>
                <w:rFonts w:ascii="Verdana" w:hAnsi="Verdana"/>
                <w:szCs w:val="16"/>
                <w:lang w:val="nl-NL"/>
              </w:rPr>
            </w:pPr>
            <w:r>
              <w:rPr>
                <w:rFonts w:ascii="Verdana" w:hAnsi="Verdana"/>
                <w:b/>
                <w:bCs/>
                <w:color w:val="FFFFFF" w:themeColor="background1"/>
                <w:szCs w:val="16"/>
                <w:lang w:val="nl-NL"/>
              </w:rPr>
              <w:t>Versie</w:t>
            </w:r>
          </w:p>
        </w:tc>
        <w:tc>
          <w:tcPr>
            <w:tcW w:w="1271" w:type="dxa"/>
            <w:cnfStyle w:val="000010000000" w:firstRow="0" w:lastRow="0" w:firstColumn="0" w:lastColumn="0" w:oddVBand="1" w:evenVBand="0" w:oddHBand="0" w:evenHBand="0" w:firstRowFirstColumn="0" w:firstRowLastColumn="0" w:lastRowFirstColumn="0" w:lastRowLastColumn="0"/>
            <w:tcBorders>
              <w:top w:val="single" w:sz="4" w:space="0" w:color="00000A"/>
              <w:left w:val="single" w:sz="4" w:space="0" w:color="00000A"/>
              <w:right w:val="single" w:sz="4" w:space="0" w:color="00000A"/>
              <w:insideV w:val="single" w:sz="4" w:space="0" w:color="00000A"/>
            </w:tcBorders>
            <w:shd w:color="auto" w:fill="A5A5A5" w:themeFill="accent3" w:val="clear"/>
            <w:tcMar>
              <w:left w:w="88" w:type="dxa"/>
            </w:tcMar>
          </w:tcPr>
          <w:p>
            <w:pPr>
              <w:pStyle w:val="Standaard1"/>
              <w:widowControl w:val="false"/>
              <w:spacing w:lineRule="auto" w:line="276" w:before="0" w:after="0"/>
              <w:rPr>
                <w:rFonts w:ascii="Verdana" w:hAnsi="Verdana"/>
                <w:szCs w:val="16"/>
                <w:lang w:val="nl-NL"/>
              </w:rPr>
            </w:pPr>
            <w:r>
              <w:rPr>
                <w:rFonts w:ascii="Verdana" w:hAnsi="Verdana"/>
                <w:b/>
                <w:bCs/>
                <w:color w:val="FFFFFF" w:themeColor="background1"/>
                <w:szCs w:val="16"/>
                <w:lang w:val="nl-NL"/>
              </w:rPr>
              <w:t>Datum</w:t>
            </w:r>
          </w:p>
        </w:tc>
        <w:tc>
          <w:tcPr>
            <w:tcW w:w="20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5A5A5" w:themeFill="accent3" w:val="clear"/>
            <w:tcMar>
              <w:left w:w="88" w:type="dxa"/>
            </w:tcMar>
          </w:tcPr>
          <w:p>
            <w:pPr>
              <w:pStyle w:val="Standaard1"/>
              <w:widowControl w:val="false"/>
              <w:spacing w:lineRule="auto" w:line="276" w:before="0" w:after="0"/>
              <w:cnfStyle w:val="100000000000" w:firstRow="1" w:lastRow="0" w:firstColumn="0" w:lastColumn="0" w:oddVBand="0" w:evenVBand="0" w:oddHBand="0" w:evenHBand="0" w:firstRowFirstColumn="0" w:firstRowLastColumn="0" w:lastRowFirstColumn="0" w:lastRowLastColumn="0"/>
              <w:rPr>
                <w:rFonts w:ascii="Verdana" w:hAnsi="Verdana"/>
                <w:szCs w:val="16"/>
                <w:lang w:val="nl-NL"/>
              </w:rPr>
            </w:pPr>
            <w:r>
              <w:rPr>
                <w:rFonts w:ascii="Verdana" w:hAnsi="Verdana"/>
                <w:b/>
                <w:bCs/>
                <w:color w:val="FFFFFF" w:themeColor="background1"/>
                <w:szCs w:val="16"/>
                <w:lang w:val="nl-NL"/>
              </w:rPr>
              <w:t>Auteur(s)</w:t>
            </w:r>
          </w:p>
        </w:tc>
        <w:tc>
          <w:tcPr>
            <w:tcW w:w="2842" w:type="dxa"/>
            <w:cnfStyle w:val="000100000000" w:firstRow="0" w:lastRow="0" w:firstColumn="0" w:lastColumn="1"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5A5A5" w:themeFill="accent3" w:val="clear"/>
            <w:tcMar>
              <w:left w:w="88" w:type="dxa"/>
            </w:tcMar>
          </w:tcPr>
          <w:p>
            <w:pPr>
              <w:pStyle w:val="Standaard1"/>
              <w:widowControl w:val="false"/>
              <w:spacing w:lineRule="auto" w:line="276" w:before="0" w:after="0"/>
              <w:rPr>
                <w:rFonts w:ascii="Verdana" w:hAnsi="Verdana"/>
                <w:szCs w:val="16"/>
                <w:lang w:val="nl-NL"/>
              </w:rPr>
            </w:pPr>
            <w:r>
              <w:rPr>
                <w:rFonts w:ascii="Verdana" w:hAnsi="Verdana"/>
                <w:b/>
                <w:bCs/>
                <w:color w:val="FFFFFF" w:themeColor="background1"/>
                <w:szCs w:val="16"/>
                <w:lang w:val="nl-NL"/>
              </w:rPr>
              <w:t>Opmerkingen/veranderingen</w:t>
            </w:r>
          </w:p>
        </w:tc>
      </w:tr>
      <w:tr>
        <w:trPr>
          <w:cnfStyle w:val="010000000000" w:firstRow="0" w:lastRow="1" w:firstColumn="0" w:lastColumn="0" w:oddVBand="0" w:evenVBand="0" w:oddHBand="0" w:evenHBand="0" w:firstRowFirstColumn="0" w:firstRowLastColumn="0" w:lastRowFirstColumn="0" w:lastRowLastColumn="0"/>
        </w:trPr>
        <w:tc>
          <w:tcPr>
            <w:tcW w:w="883"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insideH w:val="single" w:sz="4" w:space="0" w:color="00000A"/>
            </w:tcBorders>
            <w:shd w:color="auto" w:fill="auto" w:val="clear"/>
            <w:tcMar>
              <w:left w:w="88" w:type="dxa"/>
            </w:tcMar>
          </w:tcPr>
          <w:p>
            <w:pPr>
              <w:pStyle w:val="Standaard1"/>
              <w:widowControl w:val="false"/>
              <w:spacing w:lineRule="auto" w:line="276" w:before="0" w:after="0"/>
              <w:rPr>
                <w:bCs/>
              </w:rPr>
            </w:pPr>
            <w:r>
              <w:rPr>
                <w:rFonts w:ascii="Verdana" w:hAnsi="Verdana"/>
                <w:b w:val="false"/>
                <w:bCs/>
                <w:szCs w:val="16"/>
                <w:lang w:val="nl-NL"/>
              </w:rPr>
              <w:t>1.0</w:t>
            </w:r>
          </w:p>
        </w:tc>
        <w:tc>
          <w:tcPr>
            <w:tcW w:w="1271" w:type="dxa"/>
            <w:cnfStyle w:val="000010000000" w:firstRow="0" w:lastRow="0" w:firstColumn="0" w:lastColumn="0" w:oddVBand="1"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Standaard1"/>
              <w:widowControl w:val="false"/>
              <w:spacing w:lineRule="auto" w:line="276" w:before="0" w:after="0"/>
              <w:rPr>
                <w:b/>
                <w:b/>
                <w:bCs/>
              </w:rPr>
            </w:pPr>
            <w:r>
              <w:rPr>
                <w:rFonts w:ascii="Verdana" w:hAnsi="Verdana"/>
                <w:b/>
                <w:bCs/>
                <w:szCs w:val="16"/>
                <w:lang w:val="nl-NL"/>
              </w:rPr>
              <w:t>06-10-2016</w:t>
            </w:r>
          </w:p>
        </w:tc>
        <w:tc>
          <w:tcPr>
            <w:tcW w:w="2024" w:type="dxa"/>
            <w:tcBorders>
              <w:top w:val="single" w:sz="4" w:space="0" w:color="00000A"/>
              <w:bottom w:val="single" w:sz="4" w:space="0" w:color="00000A"/>
              <w:insideH w:val="single" w:sz="4" w:space="0" w:color="00000A"/>
            </w:tcBorders>
            <w:shd w:color="auto" w:fill="auto" w:val="clear"/>
            <w:tcMar>
              <w:left w:w="63" w:type="dxa"/>
            </w:tcMar>
          </w:tcPr>
          <w:p>
            <w:pPr>
              <w:pStyle w:val="Standaard1"/>
              <w:widowControl w:val="false"/>
              <w:spacing w:lineRule="auto" w:line="276" w:before="0" w:after="0"/>
              <w:cnfStyle w:val="010000000000" w:firstRow="0" w:lastRow="1" w:firstColumn="0" w:lastColumn="0" w:oddVBand="0" w:evenVBand="0" w:oddHBand="0" w:evenHBand="0" w:firstRowFirstColumn="0" w:firstRowLastColumn="0" w:lastRowFirstColumn="0" w:lastRowLastColumn="0"/>
              <w:rPr>
                <w:rFonts w:ascii="Verdana" w:hAnsi="Verdana"/>
                <w:b w:val="false"/>
                <w:b w:val="false"/>
                <w:szCs w:val="16"/>
                <w:lang w:val="nl-NL"/>
              </w:rPr>
            </w:pPr>
            <w:r>
              <w:rPr>
                <w:rFonts w:ascii="Verdana" w:hAnsi="Verdana"/>
                <w:b/>
                <w:bCs/>
                <w:szCs w:val="16"/>
                <w:lang w:val="nl-NL"/>
              </w:rPr>
              <w:t>K. van Dongen</w:t>
            </w:r>
          </w:p>
          <w:p>
            <w:pPr>
              <w:pStyle w:val="Standaard1"/>
              <w:widowControl w:val="false"/>
              <w:spacing w:lineRule="auto" w:line="276" w:before="0" w:after="0"/>
              <w:cnfStyle w:val="010000000000" w:firstRow="0" w:lastRow="1" w:firstColumn="0" w:lastColumn="0" w:oddVBand="0" w:evenVBand="0" w:oddHBand="0" w:evenHBand="0" w:firstRowFirstColumn="0" w:firstRowLastColumn="0" w:lastRowFirstColumn="0" w:lastRowLastColumn="0"/>
              <w:rPr>
                <w:rFonts w:ascii="Verdana" w:hAnsi="Verdana"/>
                <w:b w:val="false"/>
                <w:b w:val="false"/>
                <w:szCs w:val="16"/>
                <w:lang w:val="nl-NL"/>
              </w:rPr>
            </w:pPr>
            <w:r>
              <w:rPr>
                <w:rFonts w:ascii="Verdana" w:hAnsi="Verdana"/>
                <w:b/>
                <w:bCs/>
                <w:szCs w:val="16"/>
                <w:lang w:val="nl-NL"/>
              </w:rPr>
              <w:t>M. Uijtenhoorn</w:t>
            </w:r>
          </w:p>
          <w:p>
            <w:pPr>
              <w:pStyle w:val="Standaard1"/>
              <w:widowControl w:val="false"/>
              <w:spacing w:lineRule="auto" w:line="276" w:before="0" w:after="0"/>
              <w:cnfStyle w:val="010000000000" w:firstRow="0" w:lastRow="1" w:firstColumn="0" w:lastColumn="0" w:oddVBand="0" w:evenVBand="0" w:oddHBand="0" w:evenHBand="0" w:firstRowFirstColumn="0" w:firstRowLastColumn="0" w:lastRowFirstColumn="0" w:lastRowLastColumn="0"/>
              <w:rPr>
                <w:lang w:val="nl-NL"/>
              </w:rPr>
            </w:pPr>
            <w:r>
              <w:rPr>
                <w:rFonts w:ascii="Verdana" w:hAnsi="Verdana"/>
                <w:b/>
                <w:bCs/>
                <w:szCs w:val="16"/>
                <w:lang w:val="nl-NL"/>
              </w:rPr>
              <w:t>A. Post</w:t>
            </w:r>
          </w:p>
          <w:p>
            <w:pPr>
              <w:pStyle w:val="Standaard1"/>
              <w:widowControl w:val="false"/>
              <w:spacing w:lineRule="auto" w:line="276" w:before="0" w:after="0"/>
              <w:cnfStyle w:val="010000000000" w:firstRow="0" w:lastRow="1" w:firstColumn="0" w:lastColumn="0" w:oddVBand="0" w:evenVBand="0" w:oddHBand="0" w:evenHBand="0" w:firstRowFirstColumn="0" w:firstRowLastColumn="0" w:lastRowFirstColumn="0" w:lastRowLastColumn="0"/>
              <w:rPr>
                <w:b/>
                <w:b/>
                <w:bCs/>
              </w:rPr>
            </w:pPr>
            <w:r>
              <w:rPr>
                <w:rFonts w:ascii="Verdana" w:hAnsi="Verdana"/>
                <w:b/>
                <w:bCs/>
                <w:szCs w:val="16"/>
                <w:lang w:val="nl-NL"/>
              </w:rPr>
              <w:t>T.W. Lee</w:t>
            </w:r>
          </w:p>
        </w:tc>
        <w:tc>
          <w:tcPr>
            <w:tcW w:w="2842" w:type="dxa"/>
            <w:cnfStyle w:val="000100000000" w:firstRow="0" w:lastRow="0" w:firstColumn="0" w:lastColumn="1" w:oddVBand="0" w:evenVBand="0" w:oddHBand="0" w:evenHBand="0" w:firstRowFirstColumn="0" w:firstRowLastColumn="0" w:lastRowFirstColumn="0" w:lastRowLastColumn="0"/>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Standaard1"/>
              <w:widowControl w:val="false"/>
              <w:spacing w:lineRule="auto" w:line="276" w:before="0" w:after="0"/>
              <w:rPr>
                <w:rFonts w:ascii="Verdana" w:hAnsi="Verdana"/>
                <w:b/>
                <w:b/>
                <w:bCs/>
                <w:szCs w:val="16"/>
                <w:lang w:val="nl-NL"/>
              </w:rPr>
            </w:pPr>
            <w:r>
              <w:rPr>
                <w:rFonts w:ascii="Verdana" w:hAnsi="Verdana"/>
                <w:b/>
                <w:bCs/>
                <w:szCs w:val="16"/>
                <w:lang w:val="nl-NL"/>
              </w:rPr>
            </w:r>
          </w:p>
        </w:tc>
      </w:tr>
    </w:tbl>
    <w:p>
      <w:pPr>
        <w:pStyle w:val="Normal"/>
        <w:spacing w:lineRule="auto" w:line="276"/>
        <w:rPr/>
      </w:pPr>
      <w:bookmarkStart w:id="1" w:name="_GoBack"/>
      <w:bookmarkStart w:id="2" w:name="_GoBack"/>
      <w:bookmarkEnd w:id="2"/>
      <w:r>
        <w:rPr/>
      </w:r>
      <w:r>
        <w:br w:type="page"/>
      </w:r>
    </w:p>
    <w:p>
      <w:pPr>
        <w:pStyle w:val="Contents1"/>
        <w:tabs>
          <w:tab w:val="right" w:pos="7361" w:leader="dot"/>
        </w:tabs>
        <w:rPr/>
      </w:pPr>
      <w:bookmarkStart w:id="3" w:name="_Toc210712610"/>
      <w:bookmarkStart w:id="4" w:name="_Toc210709708"/>
      <w:bookmarkStart w:id="5" w:name="_Toc210709601"/>
      <w:bookmarkStart w:id="6" w:name="_Toc210709340"/>
      <w:bookmarkStart w:id="7" w:name="_Toc210707586"/>
      <w:bookmarkStart w:id="8" w:name="_Toc210642357"/>
      <w:bookmarkStart w:id="9" w:name="_Toc210640507"/>
      <w:bookmarkStart w:id="10" w:name="_Toc210639907"/>
      <w:bookmarkStart w:id="11" w:name="_Toc327513547"/>
      <w:bookmarkStart w:id="12" w:name="_Toc322772356"/>
      <w:bookmarkStart w:id="13" w:name="_Toc316906723"/>
      <w:bookmarkStart w:id="14" w:name="_Toc316811963"/>
      <w:bookmarkStart w:id="15" w:name="_Toc308891540"/>
      <w:bookmarkStart w:id="16" w:name="_Toc308793941"/>
      <w:bookmarkStart w:id="17" w:name="_Toc266281389"/>
      <w:bookmarkStart w:id="18" w:name="_Toc247602105"/>
      <w:bookmarkStart w:id="19" w:name="_Toc244067159"/>
      <w:bookmarkStart w:id="20" w:name="_Toc243110903"/>
      <w:bookmarkStart w:id="21" w:name="_Toc234917418"/>
      <w:bookmarkStart w:id="22" w:name="_Toc234049420"/>
      <w:bookmarkStart w:id="23" w:name="_Toc234049402"/>
      <w:bookmarkStart w:id="24" w:name="_Toc234049388"/>
      <w:bookmarkStart w:id="25" w:name="_Toc234049363"/>
      <w:bookmarkStart w:id="26" w:name="_Toc234049324"/>
      <w:bookmarkStart w:id="27" w:name="_Toc234049297"/>
      <w:bookmarkStart w:id="28" w:name="_Toc234049124"/>
      <w:bookmarkStart w:id="29" w:name="_Toc234048859"/>
      <w:bookmarkStart w:id="30" w:name="_Toc234041383"/>
      <w:bookmarkStart w:id="31" w:name="_Toc234037739"/>
      <w:bookmarkStart w:id="32" w:name="_Toc233792003"/>
      <w:bookmarkStart w:id="33" w:name="_Toc233165665"/>
      <w:bookmarkStart w:id="34" w:name="_Toc233165443"/>
      <w:bookmarkStart w:id="35" w:name="_Toc233165040"/>
      <w:bookmarkStart w:id="36" w:name="_Toc233107830"/>
      <w:bookmarkStart w:id="37" w:name="_Toc233107827"/>
      <w:bookmarkStart w:id="38" w:name="_Toc233107713"/>
      <w:bookmarkStart w:id="39" w:name="_Toc233107702"/>
      <w:bookmarkStart w:id="40" w:name="_Toc233107699"/>
      <w:bookmarkStart w:id="41" w:name="_Toc233107696"/>
      <w:bookmarkStart w:id="42" w:name="_Toc233107693"/>
      <w:bookmarkStart w:id="43" w:name="_Toc233107690"/>
      <w:bookmarkStart w:id="44" w:name="_Toc233107687"/>
      <w:bookmarkStart w:id="45" w:name="_Toc233107684"/>
      <w:bookmarkStart w:id="46" w:name="_Toc233107644"/>
      <w:bookmarkStart w:id="47" w:name="_Toc233107620"/>
      <w:bookmarkStart w:id="48" w:name="_Toc232923529"/>
      <w:bookmarkStart w:id="49" w:name="_Toc232923526"/>
      <w:bookmarkStart w:id="50" w:name="_Toc232923523"/>
      <w:bookmarkStart w:id="51" w:name="_Toc210794211"/>
      <w:bookmarkStart w:id="52" w:name="_Toc210792553"/>
      <w:r>
        <w:rPr/>
        <w:t>Inhoud</w:t>
      </w:r>
      <w:bookmarkStart w:id="53" w:name="_Toc210712612"/>
      <w:bookmarkStart w:id="54" w:name="_Toc210710033"/>
      <w:bookmarkStart w:id="55" w:name="_Toc210709777"/>
      <w:bookmarkStart w:id="56" w:name="_Toc210709603"/>
      <w:bookmarkStart w:id="57" w:name="_Toc210709342"/>
      <w:bookmarkStart w:id="58" w:name="_Toc210709223"/>
      <w:bookmarkStart w:id="59" w:name="_Toc210707588"/>
      <w:bookmarkStart w:id="60" w:name="_Toc210707189"/>
      <w:bookmarkStart w:id="61" w:name="_Toc210707156"/>
      <w:bookmarkStart w:id="62" w:name="_Toc210642359"/>
      <w:bookmarkStart w:id="63" w:name="_Toc210640509"/>
      <w:bookmarkStart w:id="64" w:name="_Toc210639909"/>
      <w:bookmarkStart w:id="65" w:name="Inhoud"/>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Pr/>
        <w:t>sopgave</w:t>
      </w:r>
    </w:p>
    <w:p>
      <w:pPr>
        <w:pStyle w:val="Contents1"/>
        <w:tabs>
          <w:tab w:val="right" w:pos="7361" w:leader="dot"/>
        </w:tabs>
        <w:rPr/>
      </w:pPr>
      <w:r>
        <w:rPr/>
      </w:r>
    </w:p>
    <w:p>
      <w:pPr>
        <w:pStyle w:val="Contents1"/>
        <w:tabs>
          <w:tab w:val="right" w:pos="7377" w:leader="dot"/>
        </w:tabs>
        <w:rPr/>
      </w:pPr>
      <w:r>
        <w:fldChar w:fldCharType="begin"/>
      </w:r>
      <w:r>
        <w:instrText> TOC \o "1-3" \h</w:instrText>
      </w:r>
      <w:r>
        <w:fldChar w:fldCharType="separate"/>
      </w:r>
      <w:hyperlink w:anchor="__RefHeading___Toc1795_1853358917">
        <w:r>
          <w:rPr>
            <w:rStyle w:val="IndexLink"/>
          </w:rPr>
          <w:t>1 Inleiding</w:t>
          <w:tab/>
          <w:t>5</w:t>
        </w:r>
      </w:hyperlink>
    </w:p>
    <w:p>
      <w:pPr>
        <w:pStyle w:val="Contents1"/>
        <w:tabs>
          <w:tab w:val="right" w:pos="7377" w:leader="dot"/>
        </w:tabs>
        <w:rPr/>
      </w:pPr>
      <w:hyperlink w:anchor="__RefHeading___Toc1797_1853358917">
        <w:r>
          <w:rPr>
            <w:rStyle w:val="IndexLink"/>
          </w:rPr>
          <w:t>2 Scope, testbasis en testobjecten</w:t>
          <w:tab/>
          <w:t>6</w:t>
        </w:r>
      </w:hyperlink>
    </w:p>
    <w:p>
      <w:pPr>
        <w:pStyle w:val="Contents2"/>
        <w:tabs>
          <w:tab w:val="right" w:pos="7377" w:leader="dot"/>
        </w:tabs>
        <w:rPr/>
      </w:pPr>
      <w:hyperlink w:anchor="__RefHeading___Toc1799_1853358917">
        <w:r>
          <w:rPr>
            <w:rStyle w:val="IndexLink"/>
          </w:rPr>
          <w:t>2.1Scope</w:t>
          <w:tab/>
          <w:t>6</w:t>
        </w:r>
      </w:hyperlink>
    </w:p>
    <w:p>
      <w:pPr>
        <w:pStyle w:val="Contents2"/>
        <w:tabs>
          <w:tab w:val="right" w:pos="7377" w:leader="dot"/>
        </w:tabs>
        <w:rPr/>
      </w:pPr>
      <w:hyperlink w:anchor="__RefHeading___Toc1801_1853358917">
        <w:r>
          <w:rPr>
            <w:rStyle w:val="IndexLink"/>
          </w:rPr>
          <w:t>2.2Testbasis</w:t>
          <w:tab/>
          <w:t>6</w:t>
        </w:r>
      </w:hyperlink>
    </w:p>
    <w:p>
      <w:pPr>
        <w:pStyle w:val="Contents2"/>
        <w:tabs>
          <w:tab w:val="right" w:pos="7377" w:leader="dot"/>
        </w:tabs>
        <w:rPr/>
      </w:pPr>
      <w:hyperlink w:anchor="__RefHeading___Toc1803_1853358917">
        <w:r>
          <w:rPr>
            <w:rStyle w:val="IndexLink"/>
          </w:rPr>
          <w:t>2.3Testobjecten</w:t>
          <w:tab/>
          <w:t>6</w:t>
        </w:r>
      </w:hyperlink>
    </w:p>
    <w:p>
      <w:pPr>
        <w:pStyle w:val="Contents1"/>
        <w:tabs>
          <w:tab w:val="right" w:pos="7377" w:leader="dot"/>
        </w:tabs>
        <w:rPr/>
      </w:pPr>
      <w:hyperlink w:anchor="__RefHeading___Toc1805_1853358917">
        <w:r>
          <w:rPr>
            <w:rStyle w:val="IndexLink"/>
          </w:rPr>
          <w:t>3 Test producten</w:t>
          <w:tab/>
          <w:t>8</w:t>
        </w:r>
      </w:hyperlink>
    </w:p>
    <w:p>
      <w:pPr>
        <w:pStyle w:val="Contents1"/>
        <w:tabs>
          <w:tab w:val="right" w:pos="7377" w:leader="dot"/>
        </w:tabs>
        <w:rPr/>
      </w:pPr>
      <w:hyperlink w:anchor="__RefHeading___Toc1807_1853358917">
        <w:r>
          <w:rPr>
            <w:rStyle w:val="IndexLink"/>
          </w:rPr>
          <w:t>4 Test aanpak</w:t>
          <w:tab/>
          <w:t>10</w:t>
        </w:r>
      </w:hyperlink>
    </w:p>
    <w:p>
      <w:pPr>
        <w:pStyle w:val="Contents2"/>
        <w:tabs>
          <w:tab w:val="right" w:pos="7377" w:leader="dot"/>
        </w:tabs>
        <w:rPr/>
      </w:pPr>
      <w:hyperlink w:anchor="__RefHeading___Toc1809_1853358917">
        <w:r>
          <w:rPr>
            <w:rStyle w:val="IndexLink"/>
          </w:rPr>
          <w:t>4.1Testvormen</w:t>
          <w:tab/>
          <w:t>10</w:t>
        </w:r>
      </w:hyperlink>
    </w:p>
    <w:p>
      <w:pPr>
        <w:pStyle w:val="Contents2"/>
        <w:tabs>
          <w:tab w:val="right" w:pos="7377" w:leader="dot"/>
        </w:tabs>
        <w:rPr/>
      </w:pPr>
      <w:hyperlink w:anchor="__RefHeading___Toc1811_1853358917">
        <w:r>
          <w:rPr>
            <w:rStyle w:val="IndexLink"/>
          </w:rPr>
          <w:t>4.2Administratie Testgevallen</w:t>
          <w:tab/>
          <w:t>11</w:t>
        </w:r>
      </w:hyperlink>
    </w:p>
    <w:p>
      <w:pPr>
        <w:pStyle w:val="Contents2"/>
        <w:tabs>
          <w:tab w:val="right" w:pos="7377" w:leader="dot"/>
        </w:tabs>
        <w:rPr/>
      </w:pPr>
      <w:hyperlink w:anchor="__RefHeading___Toc1813_1853358917">
        <w:r>
          <w:rPr>
            <w:rStyle w:val="IndexLink"/>
          </w:rPr>
          <w:t>4.3Specificatie Testgevallen</w:t>
          <w:tab/>
          <w:t>11</w:t>
        </w:r>
      </w:hyperlink>
    </w:p>
    <w:p>
      <w:pPr>
        <w:pStyle w:val="Contents2"/>
        <w:tabs>
          <w:tab w:val="right" w:pos="7377" w:leader="dot"/>
        </w:tabs>
        <w:rPr/>
      </w:pPr>
      <w:hyperlink w:anchor="__RefHeading___Toc1815_1853358917">
        <w:r>
          <w:rPr>
            <w:rStyle w:val="IndexLink"/>
          </w:rPr>
          <w:t>4.4Uitvoering Testgevallen</w:t>
          <w:tab/>
          <w:t>11</w:t>
        </w:r>
      </w:hyperlink>
    </w:p>
    <w:p>
      <w:pPr>
        <w:pStyle w:val="Contents1"/>
        <w:tabs>
          <w:tab w:val="right" w:pos="7377" w:leader="dot"/>
        </w:tabs>
        <w:rPr/>
      </w:pPr>
      <w:hyperlink w:anchor="__RefHeading___Toc1817_1853358917">
        <w:r>
          <w:rPr>
            <w:rStyle w:val="IndexLink"/>
          </w:rPr>
          <w:t>5 Testware en testresultaten</w:t>
          <w:tab/>
          <w:t>12</w:t>
        </w:r>
      </w:hyperlink>
    </w:p>
    <w:p>
      <w:pPr>
        <w:pStyle w:val="Contents2"/>
        <w:tabs>
          <w:tab w:val="right" w:pos="7377" w:leader="dot"/>
        </w:tabs>
        <w:rPr/>
      </w:pPr>
      <w:hyperlink w:anchor="__RefHeading___Toc1819_1853358917">
        <w:r>
          <w:rPr>
            <w:rStyle w:val="IndexLink"/>
          </w:rPr>
          <w:t>5.1Levering</w:t>
          <w:tab/>
          <w:t>13</w:t>
        </w:r>
      </w:hyperlink>
    </w:p>
    <w:p>
      <w:pPr>
        <w:pStyle w:val="Contents2"/>
        <w:tabs>
          <w:tab w:val="right" w:pos="7377" w:leader="dot"/>
        </w:tabs>
        <w:rPr/>
      </w:pPr>
      <w:hyperlink w:anchor="__RefHeading___Toc1821_1853358917">
        <w:r>
          <w:rPr>
            <w:rStyle w:val="IndexLink"/>
          </w:rPr>
          <w:t>5.2Bijhouding</w:t>
          <w:tab/>
          <w:t>14</w:t>
        </w:r>
      </w:hyperlink>
    </w:p>
    <w:p>
      <w:pPr>
        <w:pStyle w:val="Contents1"/>
        <w:tabs>
          <w:tab w:val="right" w:pos="7377" w:leader="dot"/>
        </w:tabs>
        <w:rPr/>
      </w:pPr>
      <w:hyperlink w:anchor="__RefHeading___Toc1823_1853358917">
        <w:r>
          <w:rPr>
            <w:rStyle w:val="IndexLink"/>
          </w:rPr>
          <w:t>6 Conclusie</w:t>
          <w:tab/>
          <w:t>15</w:t>
        </w:r>
      </w:hyperlink>
    </w:p>
    <w:p>
      <w:pPr>
        <w:pStyle w:val="Contents2"/>
        <w:tabs>
          <w:tab w:val="right" w:pos="7377" w:leader="dot"/>
        </w:tabs>
        <w:rPr/>
      </w:pPr>
      <w:hyperlink w:anchor="__RefHeading___Toc1825_1853358917">
        <w:r>
          <w:rPr>
            <w:rStyle w:val="IndexLink"/>
          </w:rPr>
          <w:t>6.1Evaluatie</w:t>
          <w:tab/>
          <w:t>15</w:t>
        </w:r>
      </w:hyperlink>
    </w:p>
    <w:p>
      <w:pPr>
        <w:pStyle w:val="Contents2"/>
        <w:tabs>
          <w:tab w:val="right" w:pos="7377" w:leader="dot"/>
        </w:tabs>
        <w:rPr/>
      </w:pPr>
      <w:hyperlink w:anchor="__RefHeading___Toc1827_1853358917">
        <w:r>
          <w:rPr>
            <w:rStyle w:val="IndexLink"/>
          </w:rPr>
          <w:t>6.2Aandachtspunt</w:t>
          <w:tab/>
          <w:t>15</w:t>
        </w:r>
      </w:hyperlink>
    </w:p>
    <w:p>
      <w:pPr>
        <w:pStyle w:val="Contents2"/>
        <w:tabs>
          <w:tab w:val="right" w:pos="7377" w:leader="dot"/>
        </w:tabs>
        <w:rPr/>
      </w:pPr>
      <w:hyperlink w:anchor="__RefHeading___Toc1829_1853358917">
        <w:r>
          <w:rPr>
            <w:rStyle w:val="IndexLink"/>
          </w:rPr>
          <w:t>6.3Advies</w:t>
          <w:tab/>
          <w:t>15</w:t>
        </w:r>
      </w:hyperlink>
      <w:r>
        <w:fldChar w:fldCharType="end"/>
      </w:r>
    </w:p>
    <w:p>
      <w:pPr>
        <w:pStyle w:val="Normal"/>
        <w:spacing w:lineRule="auto" w:line="240" w:before="0" w:after="0"/>
        <w:rPr>
          <w:rFonts w:cs="Arial"/>
          <w:bCs/>
          <w:szCs w:val="16"/>
        </w:rPr>
      </w:pPr>
      <w:r>
        <w:rPr>
          <w:rFonts w:cs="Arial"/>
          <w:bCs/>
          <w:szCs w:val="16"/>
        </w:rPr>
      </w:r>
      <w:r>
        <w:br w:type="page"/>
      </w:r>
    </w:p>
    <w:p>
      <w:pPr>
        <w:pStyle w:val="Heading1"/>
        <w:spacing w:lineRule="auto" w:line="276"/>
        <w:ind w:left="432" w:hanging="432"/>
        <w:rPr>
          <w:lang w:val="nl-NL"/>
        </w:rPr>
      </w:pPr>
      <w:bookmarkStart w:id="66" w:name="_Toc453932070"/>
      <w:bookmarkStart w:id="67" w:name="_Toc322772357"/>
      <w:bookmarkStart w:id="68" w:name="_Toc316906724"/>
      <w:bookmarkStart w:id="69" w:name="_Toc316811964"/>
      <w:bookmarkStart w:id="70" w:name="__RefHeading___Toc1524_1079654791"/>
      <w:bookmarkStart w:id="71" w:name="_Toc463450866"/>
      <w:bookmarkEnd w:id="66"/>
      <w:bookmarkEnd w:id="67"/>
      <w:bookmarkEnd w:id="68"/>
      <w:bookmarkEnd w:id="69"/>
      <w:bookmarkEnd w:id="70"/>
      <w:bookmarkEnd w:id="71"/>
      <w:r>
        <w:rPr>
          <w:lang w:val="nl-NL"/>
        </w:rPr>
        <w:t>Management samenvatting</w:t>
      </w:r>
    </w:p>
    <w:p>
      <w:pPr>
        <w:pStyle w:val="Normal"/>
        <w:widowControl w:val="false"/>
        <w:spacing w:lineRule="auto" w:line="240" w:before="0" w:after="240"/>
        <w:rPr/>
      </w:pPr>
      <w:r>
        <w:rPr/>
        <w:t>Dit document beschrijft het verloop en het resultaat van de functionele test, ten behoeve van de BRP oplevering van release Emma en vormt het afsluitende document van deze functionele test.</w:t>
      </w:r>
    </w:p>
    <w:p>
      <w:pPr>
        <w:pStyle w:val="Normal"/>
        <w:widowControl w:val="false"/>
        <w:spacing w:lineRule="auto" w:line="240" w:before="0" w:after="240"/>
        <w:rPr/>
      </w:pPr>
      <w:r>
        <w:rPr/>
        <w:t>De doelstelling van deze test is het aantonen dat release Emma aan de gestelde functionele eisen voldoet zoals vastgelegd in de testbasis.</w:t>
      </w:r>
    </w:p>
    <w:p>
      <w:pPr>
        <w:pStyle w:val="Normal"/>
        <w:widowControl w:val="false"/>
        <w:spacing w:lineRule="auto" w:line="240" w:before="0" w:after="240"/>
        <w:rPr/>
      </w:pPr>
      <w:r>
        <w:rPr/>
        <w:t>Op basis van de testresultaten is geconstateerd dat de oplevering voldoet aan de specificaties ten aanzien van de functionaliteit en dat de openstaande bevindingen geen belemmering vormen voor de uitvoering van vervolgtesten.</w:t>
      </w:r>
    </w:p>
    <w:p>
      <w:pPr>
        <w:pStyle w:val="Normal"/>
        <w:rPr/>
      </w:pPr>
      <w:r>
        <w:rPr/>
        <w:t>Voor een overzicht van de testdekking wordt verwezen naar de traceability matrix. Hierin is een koppeling te vinden van de beschreven functionaliteit (de regels) en de bijbehorende testgevallen. Deze matrix is als product opgeleverd bij release Emma.</w:t>
      </w:r>
    </w:p>
    <w:p>
      <w:pPr>
        <w:pStyle w:val="Normal"/>
        <w:rPr/>
      </w:pPr>
      <w:r>
        <w:rPr/>
      </w:r>
    </w:p>
    <w:p>
      <w:pPr>
        <w:pStyle w:val="Normal"/>
        <w:rPr>
          <w:b/>
          <w:b/>
        </w:rPr>
      </w:pPr>
      <w:r>
        <w:rPr>
          <w:b/>
        </w:rPr>
        <w:t xml:space="preserve">Known Issues </w:t>
      </w:r>
    </w:p>
    <w:p>
      <w:pPr>
        <w:pStyle w:val="Normal"/>
        <w:rPr/>
      </w:pPr>
      <w:r>
        <w:rPr/>
        <w:t>Een overzicht van de Known Issues is opgenomen in de release notes.</w:t>
      </w:r>
    </w:p>
    <w:p>
      <w:pPr>
        <w:pStyle w:val="Normal"/>
        <w:rPr/>
      </w:pPr>
      <w:r>
        <w:rPr/>
      </w:r>
    </w:p>
    <w:p>
      <w:pPr>
        <w:pStyle w:val="Normal"/>
        <w:rPr>
          <w:b/>
          <w:b/>
        </w:rPr>
      </w:pPr>
      <w:r>
        <w:rPr>
          <w:b/>
        </w:rPr>
        <w:t>Test aanpak en Testware</w:t>
      </w:r>
    </w:p>
    <w:p>
      <w:pPr>
        <w:pStyle w:val="Normal"/>
        <w:rPr/>
      </w:pPr>
      <w:r>
        <w:rPr/>
        <w:t>In de testaanpak voor ‘Levering’ wordt gebruik gemaakt van het BRP Meta Register (BMR) voor het vastleggen van de logische testgevallen gerelateerd aan de Use Cases van de BRP software. Een overzicht van de logische testgevallen is als product opgeleverd.</w:t>
      </w:r>
    </w:p>
    <w:p>
      <w:pPr>
        <w:pStyle w:val="Normal"/>
        <w:rPr/>
      </w:pPr>
      <w:r>
        <w:rPr>
          <w:szCs w:val="16"/>
        </w:rPr>
        <w:t>Voor de ‘Bijhouding’ zijn de testanalyses en de bijbehorende logische testgevallen geregistreerd in testscripts in excelvorm. De BMR leest de logische testgevallen vanuit de testscripts uit en borgt ze.</w:t>
      </w:r>
    </w:p>
    <w:p>
      <w:pPr>
        <w:pStyle w:val="Normal"/>
        <w:rPr/>
      </w:pPr>
      <w:r>
        <w:rPr/>
        <w:t>Daarnaast is de testware (testdata) als product opgeleverd in een aparte distributie.</w:t>
      </w:r>
    </w:p>
    <w:p>
      <w:pPr>
        <w:pStyle w:val="Normal"/>
        <w:rPr>
          <w:b/>
          <w:b/>
        </w:rPr>
      </w:pPr>
      <w:r>
        <w:rPr>
          <w:b/>
        </w:rPr>
      </w:r>
    </w:p>
    <w:p>
      <w:pPr>
        <w:pStyle w:val="Normal"/>
        <w:rPr>
          <w:b/>
          <w:b/>
        </w:rPr>
      </w:pPr>
      <w:r>
        <w:rPr>
          <w:b/>
        </w:rPr>
        <w:t>Advies</w:t>
      </w:r>
    </w:p>
    <w:p>
      <w:pPr>
        <w:pStyle w:val="Normal"/>
        <w:rPr/>
      </w:pPr>
      <w:r>
        <w:rPr/>
        <w:t xml:space="preserve">Uitgaande van de evaluatie van het testproces en de testresultaten, wordt er vanuit het testteam een </w:t>
      </w:r>
      <w:r>
        <w:rPr>
          <w:b/>
        </w:rPr>
        <w:t>positief</w:t>
      </w:r>
      <w:r>
        <w:rPr/>
        <w:t xml:space="preserve"> advies gegeven voor alle testobjecten welke in deze release zijn getest en kan ter beoordeling overgedragen worden aan I&amp;T.</w:t>
      </w:r>
    </w:p>
    <w:p>
      <w:pPr>
        <w:pStyle w:val="Heading1"/>
        <w:numPr>
          <w:ilvl w:val="0"/>
          <w:numId w:val="1"/>
        </w:numPr>
        <w:spacing w:lineRule="auto" w:line="276"/>
        <w:rPr>
          <w:lang w:val="nl-NL"/>
        </w:rPr>
      </w:pPr>
      <w:bookmarkStart w:id="72" w:name="_Toc266281390"/>
      <w:bookmarkStart w:id="73" w:name="_Toc247602106"/>
      <w:bookmarkStart w:id="74" w:name="_Toc244067160"/>
      <w:bookmarkStart w:id="75" w:name="_Toc243110904"/>
      <w:bookmarkStart w:id="76" w:name="_Toc453932071"/>
      <w:bookmarkStart w:id="77" w:name="_Toc463450867"/>
      <w:bookmarkStart w:id="78" w:name="__RefHeading___Toc1795_1853358917"/>
      <w:bookmarkEnd w:id="72"/>
      <w:bookmarkEnd w:id="73"/>
      <w:bookmarkEnd w:id="74"/>
      <w:bookmarkEnd w:id="75"/>
      <w:bookmarkEnd w:id="76"/>
      <w:bookmarkEnd w:id="77"/>
      <w:bookmarkEnd w:id="78"/>
      <w:r>
        <w:rPr>
          <w:lang w:val="nl-NL"/>
        </w:rPr>
        <w:t>Inleiding</w:t>
      </w:r>
    </w:p>
    <w:p>
      <w:pPr>
        <w:pStyle w:val="Normal"/>
        <w:spacing w:lineRule="auto" w:line="276"/>
        <w:rPr/>
      </w:pPr>
      <w:r>
        <w:rPr/>
        <w:t>Dit document beschrijft de testaanpak en de testresultaten van de functionele systeemtest voor de BRP.</w:t>
      </w:r>
    </w:p>
    <w:p>
      <w:pPr>
        <w:pStyle w:val="Normal"/>
        <w:spacing w:lineRule="auto" w:line="276"/>
        <w:rPr/>
      </w:pPr>
      <w:r>
        <w:rPr/>
        <w:t>Dit rapport is opgesteld voor team Integratie en Test in het kader van de oplevering van de BRP-software voor release ‘Emma’. Wanneer er gesproken wordt over een wijziging in de functionaliteit, dan betreft dit een verandering tussen de vorige versie (release ‘Denise’) ten opzichte van de huidige versie (release ‘Emma’).</w:t>
      </w:r>
    </w:p>
    <w:p>
      <w:pPr>
        <w:pStyle w:val="Normal"/>
        <w:spacing w:lineRule="auto" w:line="276"/>
        <w:rPr>
          <w:b/>
          <w:b/>
        </w:rPr>
      </w:pPr>
      <w:r>
        <w:rPr>
          <w:b/>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Heading1"/>
        <w:numPr>
          <w:ilvl w:val="0"/>
          <w:numId w:val="1"/>
        </w:numPr>
        <w:spacing w:lineRule="auto" w:line="276"/>
        <w:rPr>
          <w:lang w:val="nl-NL"/>
        </w:rPr>
      </w:pPr>
      <w:bookmarkStart w:id="79" w:name="_Toc453932072"/>
      <w:bookmarkStart w:id="80" w:name="_Toc463450868"/>
      <w:bookmarkStart w:id="81" w:name="__RefHeading___Toc1797_1853358917"/>
      <w:bookmarkEnd w:id="79"/>
      <w:bookmarkEnd w:id="80"/>
      <w:bookmarkEnd w:id="81"/>
      <w:r>
        <w:rPr>
          <w:lang w:val="nl-NL"/>
        </w:rPr>
        <w:t>Scope, testbasis en testobjecten</w:t>
      </w:r>
    </w:p>
    <w:p>
      <w:pPr>
        <w:pStyle w:val="Heading2"/>
        <w:numPr>
          <w:ilvl w:val="1"/>
          <w:numId w:val="1"/>
        </w:numPr>
        <w:jc w:val="left"/>
        <w:rPr/>
      </w:pPr>
      <w:bookmarkStart w:id="82" w:name="_Toc453932073"/>
      <w:bookmarkStart w:id="83" w:name="_Toc463450869"/>
      <w:bookmarkStart w:id="84" w:name="__RefHeading___Toc1799_1853358917"/>
      <w:bookmarkEnd w:id="82"/>
      <w:bookmarkEnd w:id="83"/>
      <w:bookmarkEnd w:id="84"/>
      <w:r>
        <w:rPr/>
        <w:t>Scope</w:t>
      </w:r>
    </w:p>
    <w:p>
      <w:pPr>
        <w:pStyle w:val="Normal"/>
        <w:spacing w:lineRule="auto" w:line="276"/>
        <w:rPr/>
      </w:pPr>
      <w:r>
        <w:rPr/>
        <w:t xml:space="preserve">Voor de scope van de release wordt verwezen naar de release notes (//Emma/01 BRP/  01 Release notes). </w:t>
      </w:r>
    </w:p>
    <w:p>
      <w:pPr>
        <w:pStyle w:val="Heading2"/>
        <w:numPr>
          <w:ilvl w:val="1"/>
          <w:numId w:val="1"/>
        </w:numPr>
        <w:jc w:val="left"/>
        <w:rPr/>
      </w:pPr>
      <w:bookmarkStart w:id="85" w:name="_Toc453849803"/>
      <w:bookmarkStart w:id="86" w:name="_Toc453932074"/>
      <w:bookmarkStart w:id="87" w:name="_Toc463450870"/>
      <w:bookmarkStart w:id="88" w:name="__RefHeading___Toc1801_1853358917"/>
      <w:bookmarkEnd w:id="85"/>
      <w:bookmarkEnd w:id="86"/>
      <w:bookmarkEnd w:id="87"/>
      <w:bookmarkEnd w:id="88"/>
      <w:r>
        <w:rPr/>
        <w:t>Testbasis</w:t>
      </w:r>
    </w:p>
    <w:p>
      <w:pPr>
        <w:pStyle w:val="Normal"/>
        <w:spacing w:lineRule="auto" w:line="276"/>
        <w:rPr/>
      </w:pPr>
      <w:r>
        <w:rPr>
          <w:rFonts w:eastAsia="Arial"/>
        </w:rPr>
        <w:t>Een overzicht van de testbasis (de use cases en het functioneel ontwerp), waarop testgevallen zijn gebaseerd, is opgenomen in de specificaties (//Emma/01 BRP/02 Specificaties).</w:t>
      </w:r>
    </w:p>
    <w:p>
      <w:pPr>
        <w:pStyle w:val="Normal"/>
        <w:spacing w:lineRule="auto" w:line="276"/>
        <w:rPr/>
      </w:pPr>
      <w:r>
        <w:rPr>
          <w:rFonts w:eastAsia="Arial"/>
        </w:rPr>
        <w:t>De testbasis voor ‘Bijhouding’ bestaat voor de controleregels uit een gegenereerde lijst van 6 juni 2016 uit de BMR met de titel ‘Registreer huwelijk geregistreerd partnerschap’, deze lijst vervangt UCS.BY.1.HG als testbasis. In deze lijst staan de verschillende regels onderverdeeld in handelingen en acties. Voor de verwerkingsregels wordt naast deze gegenereerde lijst ook UCS.BY.0.HG – Huwelijk en Geregistreerd partnerschap gebruikt.</w:t>
      </w:r>
    </w:p>
    <w:p>
      <w:pPr>
        <w:pStyle w:val="Heading2"/>
        <w:numPr>
          <w:ilvl w:val="1"/>
          <w:numId w:val="1"/>
        </w:numPr>
        <w:jc w:val="left"/>
        <w:rPr/>
      </w:pPr>
      <w:bookmarkStart w:id="89" w:name="_Toc453932075"/>
      <w:bookmarkStart w:id="90" w:name="_Toc463450871"/>
      <w:bookmarkStart w:id="91" w:name="__RefHeading___Toc1803_1853358917"/>
      <w:bookmarkEnd w:id="89"/>
      <w:bookmarkEnd w:id="90"/>
      <w:bookmarkEnd w:id="91"/>
      <w:r>
        <w:rPr/>
        <w:t>Testobjecten</w:t>
      </w:r>
    </w:p>
    <w:p>
      <w:pPr>
        <w:pStyle w:val="Default"/>
        <w:rPr>
          <w:b/>
          <w:b/>
          <w:bCs/>
          <w:sz w:val="16"/>
          <w:szCs w:val="16"/>
        </w:rPr>
      </w:pPr>
      <w:r>
        <w:rPr>
          <w:b/>
          <w:bCs/>
          <w:sz w:val="16"/>
          <w:szCs w:val="16"/>
        </w:rPr>
      </w:r>
    </w:p>
    <w:p>
      <w:pPr>
        <w:pStyle w:val="Default"/>
        <w:rPr>
          <w:sz w:val="16"/>
          <w:szCs w:val="16"/>
        </w:rPr>
      </w:pPr>
      <w:r>
        <w:rPr>
          <w:b/>
          <w:bCs/>
          <w:sz w:val="16"/>
          <w:szCs w:val="16"/>
        </w:rPr>
        <w:t xml:space="preserve">Levering </w:t>
      </w:r>
    </w:p>
    <w:p>
      <w:pPr>
        <w:pStyle w:val="Default"/>
        <w:rPr>
          <w:sz w:val="16"/>
          <w:szCs w:val="16"/>
          <w:lang w:val="nl-NL"/>
        </w:rPr>
      </w:pPr>
      <w:r>
        <w:rPr>
          <w:sz w:val="16"/>
          <w:szCs w:val="16"/>
          <w:lang w:val="nl-NL"/>
        </w:rPr>
        <w:t xml:space="preserve">De testuitvoering heeft betrekking gehad op de volgende services: </w:t>
      </w:r>
    </w:p>
    <w:p>
      <w:pPr>
        <w:pStyle w:val="Default"/>
        <w:spacing w:before="0" w:after="35"/>
        <w:rPr>
          <w:sz w:val="16"/>
          <w:szCs w:val="16"/>
          <w:lang w:val="nl-NL"/>
        </w:rPr>
      </w:pPr>
      <w:r>
        <w:rPr>
          <w:sz w:val="16"/>
          <w:szCs w:val="16"/>
          <w:lang w:val="nl-NL"/>
        </w:rPr>
      </w:r>
    </w:p>
    <w:p>
      <w:pPr>
        <w:pStyle w:val="Default"/>
        <w:numPr>
          <w:ilvl w:val="0"/>
          <w:numId w:val="3"/>
        </w:numPr>
        <w:spacing w:before="0" w:after="35"/>
        <w:rPr>
          <w:sz w:val="16"/>
          <w:szCs w:val="16"/>
          <w:lang w:val="nl-NL"/>
        </w:rPr>
      </w:pPr>
      <w:r>
        <w:rPr>
          <w:sz w:val="16"/>
          <w:szCs w:val="16"/>
          <w:lang w:val="nl-NL"/>
        </w:rPr>
        <w:t xml:space="preserve">Synchroniseer persoon; </w:t>
      </w:r>
    </w:p>
    <w:p>
      <w:pPr>
        <w:pStyle w:val="Default"/>
        <w:numPr>
          <w:ilvl w:val="0"/>
          <w:numId w:val="3"/>
        </w:numPr>
        <w:spacing w:before="0" w:after="35"/>
        <w:rPr>
          <w:sz w:val="16"/>
          <w:szCs w:val="16"/>
          <w:lang w:val="nl-NL"/>
        </w:rPr>
      </w:pPr>
      <w:r>
        <w:rPr>
          <w:sz w:val="16"/>
          <w:szCs w:val="16"/>
          <w:lang w:val="nl-NL"/>
        </w:rPr>
        <w:t xml:space="preserve">Synchroniseer stamgegeven; </w:t>
      </w:r>
    </w:p>
    <w:p>
      <w:pPr>
        <w:pStyle w:val="Default"/>
        <w:numPr>
          <w:ilvl w:val="0"/>
          <w:numId w:val="3"/>
        </w:numPr>
        <w:spacing w:before="0" w:after="35"/>
        <w:rPr>
          <w:sz w:val="16"/>
          <w:szCs w:val="16"/>
          <w:lang w:val="nl-NL"/>
        </w:rPr>
      </w:pPr>
      <w:r>
        <w:rPr>
          <w:sz w:val="16"/>
          <w:szCs w:val="16"/>
          <w:lang w:val="nl-NL"/>
        </w:rPr>
        <w:t xml:space="preserve">Onderhoud afnemer indicaties (plaatsen / verwijderen); </w:t>
      </w:r>
    </w:p>
    <w:p>
      <w:pPr>
        <w:pStyle w:val="Default"/>
        <w:numPr>
          <w:ilvl w:val="0"/>
          <w:numId w:val="3"/>
        </w:numPr>
        <w:spacing w:before="0" w:after="35"/>
        <w:rPr>
          <w:sz w:val="16"/>
          <w:szCs w:val="16"/>
          <w:lang w:val="nl-NL"/>
        </w:rPr>
      </w:pPr>
      <w:r>
        <w:rPr>
          <w:sz w:val="16"/>
          <w:szCs w:val="16"/>
          <w:lang w:val="nl-NL"/>
        </w:rPr>
        <w:t xml:space="preserve">Mutatie levering o.b.v. Doelbinding; </w:t>
      </w:r>
    </w:p>
    <w:p>
      <w:pPr>
        <w:pStyle w:val="Default"/>
        <w:numPr>
          <w:ilvl w:val="0"/>
          <w:numId w:val="3"/>
        </w:numPr>
        <w:spacing w:before="0" w:after="35"/>
        <w:rPr>
          <w:sz w:val="16"/>
          <w:szCs w:val="16"/>
          <w:lang w:val="nl-NL"/>
        </w:rPr>
      </w:pPr>
      <w:r>
        <w:rPr>
          <w:sz w:val="16"/>
          <w:szCs w:val="16"/>
          <w:lang w:val="nl-NL"/>
        </w:rPr>
        <w:t xml:space="preserve">Mutatie levering o.b.v. Afnemer indicatie; </w:t>
      </w:r>
    </w:p>
    <w:p>
      <w:pPr>
        <w:pStyle w:val="Default"/>
        <w:numPr>
          <w:ilvl w:val="0"/>
          <w:numId w:val="3"/>
        </w:numPr>
        <w:spacing w:before="0" w:after="35"/>
        <w:rPr>
          <w:sz w:val="16"/>
          <w:szCs w:val="16"/>
          <w:lang w:val="nl-NL"/>
        </w:rPr>
      </w:pPr>
      <w:r>
        <w:rPr>
          <w:sz w:val="16"/>
          <w:szCs w:val="16"/>
          <w:lang w:val="nl-NL"/>
        </w:rPr>
        <w:t xml:space="preserve">Attendering; </w:t>
      </w:r>
    </w:p>
    <w:p>
      <w:pPr>
        <w:pStyle w:val="Default"/>
        <w:numPr>
          <w:ilvl w:val="0"/>
          <w:numId w:val="3"/>
        </w:numPr>
        <w:rPr>
          <w:sz w:val="16"/>
          <w:szCs w:val="16"/>
          <w:lang w:val="nl-NL"/>
        </w:rPr>
      </w:pPr>
      <w:r>
        <w:rPr>
          <w:sz w:val="16"/>
          <w:szCs w:val="16"/>
          <w:lang w:val="nl-NL"/>
        </w:rPr>
        <w:t xml:space="preserve">Attendering met plaatsing afnemer indicatie. </w:t>
      </w:r>
    </w:p>
    <w:p>
      <w:pPr>
        <w:pStyle w:val="Default"/>
        <w:rPr>
          <w:sz w:val="16"/>
          <w:szCs w:val="16"/>
          <w:lang w:val="nl-NL"/>
        </w:rPr>
      </w:pPr>
      <w:r>
        <w:rPr>
          <w:sz w:val="16"/>
          <w:szCs w:val="16"/>
          <w:lang w:val="nl-NL"/>
        </w:rPr>
      </w:r>
    </w:p>
    <w:p>
      <w:pPr>
        <w:pStyle w:val="Default"/>
        <w:rPr>
          <w:lang w:val="nl-NL"/>
        </w:rPr>
      </w:pPr>
      <w:r>
        <w:rPr>
          <w:b/>
          <w:bCs/>
          <w:sz w:val="16"/>
          <w:szCs w:val="16"/>
          <w:lang w:val="nl-NL"/>
        </w:rPr>
        <w:t>Bevraging</w:t>
      </w:r>
    </w:p>
    <w:p>
      <w:pPr>
        <w:pStyle w:val="Default"/>
        <w:rPr>
          <w:sz w:val="16"/>
          <w:szCs w:val="16"/>
          <w:lang w:val="nl-NL"/>
        </w:rPr>
      </w:pPr>
      <w:r>
        <w:rPr>
          <w:sz w:val="16"/>
          <w:szCs w:val="16"/>
          <w:lang w:val="nl-NL"/>
        </w:rPr>
        <w:t xml:space="preserve">De testuitvoering heeft betrekking gehad op de volgende services: </w:t>
      </w:r>
    </w:p>
    <w:p>
      <w:pPr>
        <w:pStyle w:val="Default"/>
        <w:rPr>
          <w:sz w:val="16"/>
          <w:szCs w:val="16"/>
          <w:lang w:val="nl-NL"/>
        </w:rPr>
      </w:pPr>
      <w:r>
        <w:rPr>
          <w:sz w:val="16"/>
          <w:szCs w:val="16"/>
          <w:lang w:val="nl-NL"/>
        </w:rPr>
      </w:r>
    </w:p>
    <w:p>
      <w:pPr>
        <w:pStyle w:val="Default"/>
        <w:numPr>
          <w:ilvl w:val="0"/>
          <w:numId w:val="3"/>
        </w:numPr>
        <w:spacing w:before="0" w:after="35"/>
        <w:rPr>
          <w:sz w:val="16"/>
          <w:szCs w:val="16"/>
          <w:lang w:val="nl-NL"/>
        </w:rPr>
      </w:pPr>
      <w:r>
        <w:rPr>
          <w:sz w:val="16"/>
          <w:szCs w:val="16"/>
          <w:lang w:val="nl-NL"/>
        </w:rPr>
        <w:t xml:space="preserve">Geef details persoon; </w:t>
      </w:r>
    </w:p>
    <w:p>
      <w:pPr>
        <w:pStyle w:val="Default"/>
        <w:rPr>
          <w:sz w:val="16"/>
          <w:szCs w:val="16"/>
          <w:lang w:val="nl-NL"/>
        </w:rPr>
      </w:pPr>
      <w:r>
        <w:rPr>
          <w:sz w:val="16"/>
          <w:szCs w:val="16"/>
          <w:lang w:val="nl-NL"/>
        </w:rPr>
      </w:r>
    </w:p>
    <w:p>
      <w:pPr>
        <w:pStyle w:val="Default"/>
        <w:rPr/>
      </w:pPr>
      <w:r>
        <w:rPr>
          <w:sz w:val="16"/>
          <w:szCs w:val="16"/>
          <w:lang w:val="nl-NL"/>
        </w:rPr>
        <w:t xml:space="preserve">De dienst 'Zoek persoon' maakt voor deze release geen onderdeel uit van de testbasis en is niet opgenomen in de functionele test. De dienst is echter wel beschikbaar in de oplevering.  </w:t>
      </w:r>
    </w:p>
    <w:p>
      <w:pPr>
        <w:pStyle w:val="Default"/>
        <w:rPr>
          <w:b/>
          <w:b/>
          <w:bCs/>
          <w:sz w:val="16"/>
          <w:szCs w:val="16"/>
          <w:lang w:val="nl-NL"/>
        </w:rPr>
      </w:pPr>
      <w:r>
        <w:rPr>
          <w:b/>
          <w:bCs/>
          <w:sz w:val="16"/>
          <w:szCs w:val="16"/>
          <w:lang w:val="nl-NL"/>
        </w:rPr>
      </w:r>
    </w:p>
    <w:p>
      <w:pPr>
        <w:pStyle w:val="Default"/>
        <w:rPr>
          <w:b/>
          <w:b/>
          <w:bCs/>
          <w:sz w:val="16"/>
          <w:szCs w:val="16"/>
          <w:lang w:val="nl-NL"/>
        </w:rPr>
      </w:pPr>
      <w:r>
        <w:rPr>
          <w:b/>
          <w:bCs/>
          <w:sz w:val="16"/>
          <w:szCs w:val="16"/>
          <w:lang w:val="nl-NL"/>
        </w:rPr>
      </w:r>
      <w:r>
        <w:br w:type="page"/>
      </w:r>
    </w:p>
    <w:p>
      <w:pPr>
        <w:pStyle w:val="Default"/>
        <w:rPr/>
      </w:pPr>
      <w:r>
        <w:rPr>
          <w:b/>
          <w:bCs/>
          <w:sz w:val="16"/>
          <w:szCs w:val="16"/>
          <w:lang w:val="nl-NL"/>
        </w:rPr>
        <w:t xml:space="preserve">Bijhouding </w:t>
      </w:r>
    </w:p>
    <w:p>
      <w:pPr>
        <w:pStyle w:val="Default"/>
        <w:rPr>
          <w:sz w:val="16"/>
          <w:szCs w:val="16"/>
          <w:lang w:val="nl-NL"/>
        </w:rPr>
      </w:pPr>
      <w:r>
        <w:rPr>
          <w:sz w:val="16"/>
          <w:szCs w:val="16"/>
          <w:lang w:val="nl-NL"/>
        </w:rPr>
        <w:t>De testuitvoering heeft betrekking gehad op de volgende handeling, acties en onderwerpen:</w:t>
      </w:r>
    </w:p>
    <w:p>
      <w:pPr>
        <w:pStyle w:val="Default"/>
        <w:spacing w:before="0" w:after="35"/>
        <w:rPr>
          <w:sz w:val="16"/>
          <w:szCs w:val="16"/>
          <w:lang w:val="nl-NL"/>
        </w:rPr>
      </w:pPr>
      <w:r>
        <w:rPr>
          <w:sz w:val="16"/>
          <w:szCs w:val="16"/>
          <w:lang w:val="nl-NL"/>
        </w:rPr>
      </w:r>
    </w:p>
    <w:tbl>
      <w:tblPr>
        <w:tblStyle w:val="LightList-Accent3"/>
        <w:tblW w:w="7370" w:type="dxa"/>
        <w:jc w:val="left"/>
        <w:tblInd w:w="-93" w:type="dxa"/>
        <w:tblCellMar>
          <w:top w:w="55" w:type="dxa"/>
          <w:left w:w="25" w:type="dxa"/>
          <w:bottom w:w="55" w:type="dxa"/>
          <w:right w:w="55" w:type="dxa"/>
        </w:tblCellMar>
        <w:tblLook w:val="01e0" w:noVBand="0" w:noHBand="0" w:lastColumn="1" w:firstColumn="1" w:lastRow="1" w:firstRow="1"/>
      </w:tblPr>
      <w:tblGrid>
        <w:gridCol w:w="2670"/>
        <w:gridCol w:w="1976"/>
        <w:gridCol w:w="2724"/>
      </w:tblGrid>
      <w:tr>
        <w:trPr>
          <w:cnfStyle w:val="100000000000" w:firstRow="1" w:lastRow="0" w:firstColumn="0" w:lastColumn="0" w:oddVBand="0" w:evenVBand="0" w:oddHBand="0" w:evenHBand="0" w:firstRowFirstColumn="0" w:firstRowLastColumn="0" w:lastRowFirstColumn="0" w:lastRowLastColumn="0"/>
        </w:trPr>
        <w:tc>
          <w:tcPr>
            <w:tcW w:w="2670" w:type="dxa"/>
            <w:cnfStyle w:val="001000000000" w:firstRow="0" w:lastRow="0" w:firstColumn="1" w:lastColumn="0" w:oddVBand="0" w:evenVBand="0" w:oddHBand="0" w:evenHBand="0" w:firstRowFirstColumn="0" w:firstRowLastColumn="0" w:lastRowFirstColumn="0" w:lastRowLastColumn="0"/>
            <w:tcBorders>
              <w:top w:val="single" w:sz="8" w:space="0" w:color="00000A"/>
              <w:left w:val="single" w:sz="8" w:space="0" w:color="00000A"/>
              <w:bottom w:val="single" w:sz="8" w:space="0" w:color="00000A"/>
              <w:right w:val="nil"/>
              <w:insideH w:val="single" w:sz="8" w:space="0" w:color="00000A"/>
              <w:insideV w:val="nil"/>
            </w:tcBorders>
            <w:shd w:color="auto" w:fill="FFFFFF" w:val="clear"/>
            <w:tcMar>
              <w:left w:w="25" w:type="dxa"/>
            </w:tcMar>
            <w:vAlign w:val="bottom"/>
          </w:tcPr>
          <w:p>
            <w:pPr>
              <w:pStyle w:val="Standaard1"/>
              <w:widowControl w:val="false"/>
              <w:spacing w:lineRule="auto" w:line="276" w:before="0" w:after="0"/>
              <w:rPr>
                <w:rFonts w:ascii="Verdana" w:hAnsi="Verdana" w:eastAsia="" w:cs="" w:cstheme="minorBidi" w:eastAsiaTheme="minorEastAsia"/>
                <w:color w:val="00000A"/>
                <w:szCs w:val="24"/>
                <w:lang w:val="nl-NL" w:eastAsia="nl-NL"/>
              </w:rPr>
            </w:pPr>
            <w:r>
              <w:rPr>
                <w:rFonts w:eastAsia="" w:cs="" w:ascii="Verdana" w:hAnsi="Verdana" w:cstheme="minorBidi" w:eastAsiaTheme="minorEastAsia"/>
                <w:b/>
                <w:bCs/>
                <w:color w:val="00000A"/>
                <w:szCs w:val="24"/>
                <w:lang w:val="nl-NL" w:eastAsia="nl-NL"/>
              </w:rPr>
              <w:t>Administratieve handeling</w:t>
            </w:r>
          </w:p>
        </w:tc>
        <w:tc>
          <w:tcPr>
            <w:tcW w:w="1976" w:type="dxa"/>
            <w:cnfStyle w:val="000010000000" w:firstRow="0" w:lastRow="0" w:firstColumn="0" w:lastColumn="0" w:oddVBand="1" w:evenVBand="0" w:oddHBand="0" w:evenHBand="0" w:firstRowFirstColumn="0" w:firstRowLastColumn="0" w:lastRowFirstColumn="0" w:lastRowLastColumn="0"/>
            <w:tcBorders>
              <w:top w:val="single" w:sz="8" w:space="0" w:color="00000A"/>
              <w:left w:val="single" w:sz="8" w:space="0" w:color="00000A"/>
              <w:bottom w:val="single" w:sz="8" w:space="0" w:color="00000A"/>
              <w:right w:val="nil"/>
              <w:insideH w:val="single" w:sz="8" w:space="0" w:color="00000A"/>
              <w:insideV w:val="nil"/>
            </w:tcBorders>
            <w:shd w:color="auto" w:fill="FFFFFF" w:val="clear"/>
            <w:tcMar>
              <w:left w:w="25" w:type="dxa"/>
            </w:tcMar>
            <w:vAlign w:val="bottom"/>
          </w:tcPr>
          <w:p>
            <w:pPr>
              <w:pStyle w:val="Standaard1"/>
              <w:widowControl w:val="false"/>
              <w:spacing w:lineRule="auto" w:line="276" w:before="0" w:after="0"/>
              <w:rPr>
                <w:rFonts w:ascii="Verdana" w:hAnsi="Verdana" w:eastAsia="" w:cs="" w:cstheme="minorBidi" w:eastAsiaTheme="minorEastAsia"/>
                <w:color w:val="00000A"/>
                <w:szCs w:val="24"/>
                <w:lang w:val="nl-NL" w:eastAsia="nl-NL"/>
              </w:rPr>
            </w:pPr>
            <w:r>
              <w:rPr>
                <w:rFonts w:eastAsia="" w:cs="" w:ascii="Verdana" w:hAnsi="Verdana" w:cstheme="minorBidi" w:eastAsiaTheme="minorEastAsia"/>
                <w:b/>
                <w:bCs/>
                <w:color w:val="00000A"/>
                <w:szCs w:val="24"/>
                <w:lang w:val="nl-NL" w:eastAsia="nl-NL"/>
              </w:rPr>
              <w:t>Hoofdactie</w:t>
            </w:r>
          </w:p>
        </w:tc>
        <w:tc>
          <w:tcPr>
            <w:tcW w:w="2724" w:type="dxa"/>
            <w:cnfStyle w:val="000100000000" w:firstRow="0" w:lastRow="0" w:firstColumn="0" w:lastColumn="1" w:oddVBand="0" w:evenVBand="0" w:oddHBand="0" w:evenHBand="0" w:firstRowFirstColumn="0" w:firstRowLastColumn="0" w:lastRowFirstColumn="0" w:lastRowLastColumn="0"/>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FFFFFF" w:val="clear"/>
            <w:tcMar>
              <w:left w:w="25" w:type="dxa"/>
            </w:tcMar>
            <w:vAlign w:val="bottom"/>
          </w:tcPr>
          <w:p>
            <w:pPr>
              <w:pStyle w:val="Standaard1"/>
              <w:widowControl w:val="false"/>
              <w:spacing w:lineRule="auto" w:line="276" w:before="0" w:after="0"/>
              <w:rPr>
                <w:rFonts w:ascii="Verdana" w:hAnsi="Verdana" w:eastAsia="" w:cs="" w:cstheme="minorBidi" w:eastAsiaTheme="minorEastAsia"/>
                <w:color w:val="00000A"/>
                <w:szCs w:val="24"/>
                <w:lang w:val="nl-NL" w:eastAsia="nl-NL"/>
              </w:rPr>
            </w:pPr>
            <w:r>
              <w:rPr>
                <w:rFonts w:eastAsia="" w:cs="" w:ascii="Verdana" w:hAnsi="Verdana" w:cstheme="minorBidi" w:eastAsiaTheme="minorEastAsia"/>
                <w:b/>
                <w:bCs/>
                <w:color w:val="00000A"/>
                <w:szCs w:val="24"/>
                <w:lang w:val="nl-NL" w:eastAsia="nl-NL"/>
              </w:rPr>
              <w:t>Nevenactie</w:t>
            </w:r>
          </w:p>
        </w:tc>
      </w:tr>
      <w:tr>
        <w:trPr>
          <w:cnfStyle w:val="000000100000" w:firstRow="0" w:lastRow="0" w:firstColumn="0" w:lastColumn="0" w:oddVBand="0" w:evenVBand="0" w:oddHBand="1" w:evenHBand="0" w:firstRowFirstColumn="0" w:firstRowLastColumn="0" w:lastRowFirstColumn="0" w:lastRowLastColumn="0"/>
        </w:trPr>
        <w:tc>
          <w:tcPr>
            <w:tcW w:w="2670" w:type="dxa"/>
            <w:vMerge w:val="restart"/>
            <w:cnfStyle w:val="001000000000" w:firstRow="0" w:lastRow="0" w:firstColumn="1" w:lastColumn="0" w:oddVBand="0" w:evenVBand="0" w:oddHBand="0" w:evenHBand="0" w:firstRowFirstColumn="0" w:firstRowLastColumn="0" w:lastRowFirstColumn="0" w:lastRowLastColumn="0"/>
            <w:tcBorders>
              <w:top w:val="single" w:sz="8" w:space="0" w:color="00000A"/>
              <w:left w:val="single" w:sz="8" w:space="0" w:color="00000A"/>
              <w:bottom w:val="single" w:sz="8" w:space="0" w:color="00000A"/>
              <w:right w:val="nil"/>
              <w:insideH w:val="single" w:sz="8" w:space="0" w:color="00000A"/>
              <w:insideV w:val="nil"/>
            </w:tcBorders>
            <w:shd w:color="auto" w:fill="auto" w:val="clear"/>
            <w:tcMar>
              <w:left w:w="25" w:type="dxa"/>
            </w:tcMar>
          </w:tcPr>
          <w:p>
            <w:pPr>
              <w:pStyle w:val="Default"/>
              <w:widowControl w:val="false"/>
              <w:spacing w:lineRule="auto" w:line="276" w:before="0" w:after="35"/>
              <w:rPr>
                <w:rFonts w:eastAsia="" w:cs="" w:cstheme="minorBidi" w:eastAsiaTheme="minorEastAsia"/>
                <w:color w:val="00000A"/>
                <w:sz w:val="16"/>
                <w:lang w:val="nl-NL" w:eastAsia="nl-NL"/>
              </w:rPr>
            </w:pPr>
            <w:r>
              <w:rPr>
                <w:rFonts w:eastAsia="" w:cs="" w:cstheme="minorBidi" w:eastAsiaTheme="minorEastAsia"/>
                <w:b/>
                <w:bCs/>
                <w:color w:val="00000A"/>
                <w:sz w:val="16"/>
                <w:lang w:val="nl-NL" w:eastAsia="nl-NL"/>
              </w:rPr>
              <w:t>Voltrekking Huwelijk in Nederland</w:t>
            </w:r>
          </w:p>
        </w:tc>
        <w:tc>
          <w:tcPr>
            <w:tcW w:w="1976" w:type="dxa"/>
            <w:vMerge w:val="restart"/>
            <w:cnfStyle w:val="000010000000" w:firstRow="0" w:lastRow="0" w:firstColumn="0" w:lastColumn="0" w:oddVBand="1" w:evenVBand="0" w:oddHBand="0" w:evenHBand="0" w:firstRowFirstColumn="0" w:firstRowLastColumn="0" w:lastRowFirstColumn="0" w:lastRowLastColumn="0"/>
            <w:tcBorders>
              <w:top w:val="single" w:sz="8" w:space="0" w:color="00000A"/>
              <w:left w:val="single" w:sz="8" w:space="0" w:color="00000A"/>
              <w:bottom w:val="single" w:sz="8" w:space="0" w:color="00000A"/>
              <w:right w:val="nil"/>
              <w:insideH w:val="single" w:sz="8" w:space="0" w:color="00000A"/>
              <w:insideV w:val="nil"/>
            </w:tcBorders>
            <w:shd w:color="auto" w:fill="auto" w:val="clear"/>
            <w:tcMar>
              <w:left w:w="25" w:type="dxa"/>
            </w:tcMar>
          </w:tcPr>
          <w:p>
            <w:pPr>
              <w:pStyle w:val="Default"/>
              <w:widowControl w:val="false"/>
              <w:spacing w:lineRule="auto" w:line="276" w:before="0" w:after="35"/>
              <w:rPr>
                <w:rFonts w:eastAsia="" w:cs="" w:cstheme="minorBidi" w:eastAsiaTheme="minorEastAsia"/>
                <w:bCs/>
                <w:color w:val="00000A"/>
                <w:sz w:val="16"/>
                <w:lang w:val="nl-NL" w:eastAsia="nl-NL"/>
              </w:rPr>
            </w:pPr>
            <w:r>
              <w:rPr>
                <w:rFonts w:eastAsia="" w:cs="" w:cstheme="minorBidi" w:eastAsiaTheme="minorEastAsia"/>
                <w:bCs/>
                <w:color w:val="00000A"/>
                <w:sz w:val="16"/>
                <w:lang w:val="nl-NL" w:eastAsia="nl-NL"/>
              </w:rPr>
              <w:t>Registratie aanvang huwelijk</w:t>
            </w:r>
          </w:p>
        </w:tc>
        <w:tc>
          <w:tcPr>
            <w:tcW w:w="2724" w:type="dxa"/>
            <w:cnfStyle w:val="000100000000" w:firstRow="0" w:lastRow="0" w:firstColumn="0" w:lastColumn="1" w:oddVBand="0" w:evenVBand="0" w:oddHBand="0" w:evenHBand="0" w:firstRowFirstColumn="0" w:firstRowLastColumn="0" w:lastRowFirstColumn="0" w:lastRowLastColumn="0"/>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5" w:type="dxa"/>
            </w:tcMar>
          </w:tcPr>
          <w:p>
            <w:pPr>
              <w:pStyle w:val="Default"/>
              <w:widowControl w:val="false"/>
              <w:spacing w:lineRule="auto" w:line="276" w:before="0" w:after="35"/>
              <w:rPr>
                <w:rFonts w:eastAsia="" w:cs="" w:cstheme="minorBidi" w:eastAsiaTheme="minorEastAsia"/>
                <w:b w:val="false"/>
                <w:b w:val="false"/>
                <w:bCs w:val="false"/>
                <w:color w:val="00000A"/>
                <w:sz w:val="16"/>
                <w:lang w:val="nl-NL" w:eastAsia="nl-NL"/>
              </w:rPr>
            </w:pPr>
            <w:r>
              <w:rPr>
                <w:rFonts w:eastAsia="" w:cs="" w:cstheme="minorBidi" w:eastAsiaTheme="minorEastAsia"/>
                <w:b w:val="false"/>
                <w:bCs w:val="false"/>
                <w:color w:val="00000A"/>
                <w:sz w:val="16"/>
                <w:lang w:val="nl-NL" w:eastAsia="nl-NL"/>
              </w:rPr>
              <w:t>Registratie geslachtsnaam</w:t>
            </w:r>
          </w:p>
        </w:tc>
      </w:tr>
      <w:tr>
        <w:trPr/>
        <w:tc>
          <w:tcPr>
            <w:tcW w:w="2670" w:type="dxa"/>
            <w:vMerge w:val="continue"/>
            <w:cnfStyle w:val="001000000000" w:firstRow="0" w:lastRow="0" w:firstColumn="1" w:lastColumn="0" w:oddVBand="0" w:evenVBand="0" w:oddHBand="0" w:evenHBand="0" w:firstRowFirstColumn="0" w:firstRowLastColumn="0" w:lastRowFirstColumn="0" w:lastRowLastColumn="0"/>
            <w:tcBorders>
              <w:top w:val="nil"/>
              <w:left w:val="single" w:sz="8" w:space="0" w:color="00000A"/>
              <w:bottom w:val="single" w:sz="8" w:space="0" w:color="00000A"/>
              <w:right w:val="nil"/>
              <w:insideH w:val="single" w:sz="8" w:space="0" w:color="00000A"/>
              <w:insideV w:val="nil"/>
            </w:tcBorders>
            <w:shd w:color="auto" w:fill="auto" w:val="clear"/>
            <w:tcMar>
              <w:left w:w="25" w:type="dxa"/>
            </w:tcMar>
          </w:tcPr>
          <w:p>
            <w:pPr>
              <w:pStyle w:val="Default"/>
              <w:widowControl w:val="false"/>
              <w:spacing w:lineRule="auto" w:line="276" w:before="0" w:after="35"/>
              <w:rPr>
                <w:rFonts w:eastAsia="" w:cs="" w:cstheme="minorBidi" w:eastAsiaTheme="minorEastAsia"/>
                <w:b/>
                <w:b/>
                <w:bCs/>
                <w:color w:val="00000A"/>
                <w:sz w:val="16"/>
                <w:lang w:val="nl-NL" w:eastAsia="nl-NL"/>
              </w:rPr>
            </w:pPr>
            <w:r>
              <w:rPr>
                <w:rFonts w:eastAsia="" w:cs="" w:cstheme="minorBidi" w:eastAsiaTheme="minorEastAsia"/>
                <w:b/>
                <w:bCs/>
                <w:color w:val="00000A"/>
                <w:sz w:val="16"/>
                <w:lang w:val="nl-NL" w:eastAsia="nl-NL"/>
              </w:rPr>
            </w:r>
          </w:p>
        </w:tc>
        <w:tc>
          <w:tcPr>
            <w:tcW w:w="1976" w:type="dxa"/>
            <w:vMerge w:val="continue"/>
            <w:cnfStyle w:val="000010000000" w:firstRow="0" w:lastRow="0" w:firstColumn="0" w:lastColumn="0" w:oddVBand="1" w:evenVBand="0" w:oddHBand="0" w:evenHBand="0" w:firstRowFirstColumn="0" w:firstRowLastColumn="0" w:lastRowFirstColumn="0" w:lastRowLastColumn="0"/>
            <w:tcBorders>
              <w:top w:val="single" w:sz="8" w:space="0" w:color="00000A"/>
              <w:left w:val="single" w:sz="8" w:space="0" w:color="00000A"/>
              <w:bottom w:val="single" w:sz="8" w:space="0" w:color="00000A"/>
              <w:right w:val="nil"/>
              <w:insideH w:val="single" w:sz="8" w:space="0" w:color="00000A"/>
              <w:insideV w:val="nil"/>
            </w:tcBorders>
            <w:shd w:color="auto" w:fill="auto" w:val="clear"/>
            <w:tcMar>
              <w:left w:w="25" w:type="dxa"/>
            </w:tcMar>
          </w:tcPr>
          <w:p>
            <w:pPr>
              <w:pStyle w:val="Standaard1"/>
              <w:widowControl w:val="false"/>
              <w:spacing w:lineRule="auto" w:line="276"/>
              <w:rPr>
                <w:rFonts w:ascii="Verdana" w:hAnsi="Verdana" w:eastAsia="" w:cs="" w:cstheme="minorBidi" w:eastAsiaTheme="minorEastAsia"/>
                <w:bCs/>
                <w:color w:val="00000A"/>
                <w:szCs w:val="24"/>
                <w:lang w:val="nl-NL" w:eastAsia="nl-NL"/>
              </w:rPr>
            </w:pPr>
            <w:r>
              <w:rPr>
                <w:rFonts w:eastAsia="" w:cs="" w:cstheme="minorBidi" w:eastAsiaTheme="minorEastAsia" w:ascii="Verdana" w:hAnsi="Verdana"/>
                <w:bCs/>
                <w:color w:val="00000A"/>
                <w:szCs w:val="24"/>
                <w:lang w:val="nl-NL" w:eastAsia="nl-NL"/>
              </w:rPr>
            </w:r>
          </w:p>
        </w:tc>
        <w:tc>
          <w:tcPr>
            <w:tcW w:w="2724" w:type="dxa"/>
            <w:cnfStyle w:val="000100000000" w:firstRow="0" w:lastRow="0" w:firstColumn="0" w:lastColumn="1" w:oddVBand="0" w:evenVBand="0" w:oddHBand="0" w:evenHBand="0" w:firstRowFirstColumn="0" w:firstRowLastColumn="0" w:lastRowFirstColumn="0" w:lastRowLastColumn="0"/>
            <w:tcBorders>
              <w:top w:val="nil"/>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5" w:type="dxa"/>
            </w:tcMar>
          </w:tcPr>
          <w:p>
            <w:pPr>
              <w:pStyle w:val="Default"/>
              <w:widowControl w:val="false"/>
              <w:spacing w:lineRule="auto" w:line="276"/>
              <w:rPr>
                <w:rFonts w:eastAsia="" w:cs="" w:cstheme="minorBidi" w:eastAsiaTheme="minorEastAsia"/>
                <w:b w:val="false"/>
                <w:b w:val="false"/>
                <w:bCs w:val="false"/>
                <w:color w:val="00000A"/>
                <w:sz w:val="16"/>
                <w:lang w:val="nl-NL" w:eastAsia="nl-NL"/>
              </w:rPr>
            </w:pPr>
            <w:r>
              <w:rPr>
                <w:rFonts w:eastAsia="" w:cs="" w:cstheme="minorBidi" w:eastAsiaTheme="minorEastAsia"/>
                <w:b w:val="false"/>
                <w:bCs w:val="false"/>
                <w:color w:val="00000A"/>
                <w:sz w:val="16"/>
                <w:lang w:val="nl-NL" w:eastAsia="nl-NL"/>
              </w:rPr>
              <w:t>Registratie naamgebruik</w:t>
            </w:r>
          </w:p>
        </w:tc>
      </w:tr>
      <w:tr>
        <w:trPr>
          <w:cnfStyle w:val="000000100000" w:firstRow="0" w:lastRow="0" w:firstColumn="0" w:lastColumn="0" w:oddVBand="0" w:evenVBand="0" w:oddHBand="1" w:evenHBand="0" w:firstRowFirstColumn="0" w:firstRowLastColumn="0" w:lastRowFirstColumn="0" w:lastRowLastColumn="0"/>
        </w:trPr>
        <w:tc>
          <w:tcPr>
            <w:tcW w:w="2670" w:type="dxa"/>
            <w:vMerge w:val="restart"/>
            <w:cnfStyle w:val="001000000000" w:firstRow="0" w:lastRow="0" w:firstColumn="1" w:lastColumn="0" w:oddVBand="0" w:evenVBand="0" w:oddHBand="0" w:evenHBand="0" w:firstRowFirstColumn="0" w:firstRowLastColumn="0" w:lastRowFirstColumn="0" w:lastRowLastColumn="0"/>
            <w:tcBorders>
              <w:top w:val="single" w:sz="8" w:space="0" w:color="00000A"/>
              <w:left w:val="single" w:sz="8" w:space="0" w:color="00000A"/>
              <w:bottom w:val="single" w:sz="8" w:space="0" w:color="00000A"/>
              <w:right w:val="nil"/>
              <w:insideH w:val="single" w:sz="8" w:space="0" w:color="00000A"/>
              <w:insideV w:val="nil"/>
            </w:tcBorders>
            <w:shd w:color="auto" w:fill="auto" w:val="clear"/>
            <w:tcMar>
              <w:left w:w="25" w:type="dxa"/>
            </w:tcMar>
          </w:tcPr>
          <w:p>
            <w:pPr>
              <w:pStyle w:val="Default"/>
              <w:widowControl w:val="false"/>
              <w:spacing w:lineRule="auto" w:line="276" w:before="0" w:after="35"/>
              <w:rPr>
                <w:rFonts w:eastAsia="" w:cs="" w:cstheme="minorBidi" w:eastAsiaTheme="minorEastAsia"/>
                <w:color w:val="00000A"/>
                <w:sz w:val="16"/>
                <w:lang w:val="nl-NL" w:eastAsia="nl-NL"/>
              </w:rPr>
            </w:pPr>
            <w:r>
              <w:rPr>
                <w:rFonts w:eastAsia="" w:cs="" w:cstheme="minorBidi" w:eastAsiaTheme="minorEastAsia"/>
                <w:b/>
                <w:bCs/>
                <w:color w:val="00000A"/>
                <w:sz w:val="16"/>
                <w:lang w:val="nl-NL" w:eastAsia="nl-NL"/>
              </w:rPr>
              <w:t>GBA-Voltrekking Huwelijk in Nederland</w:t>
            </w:r>
          </w:p>
        </w:tc>
        <w:tc>
          <w:tcPr>
            <w:tcW w:w="1976" w:type="dxa"/>
            <w:vMerge w:val="restart"/>
            <w:cnfStyle w:val="000010000000" w:firstRow="0" w:lastRow="0" w:firstColumn="0" w:lastColumn="0" w:oddVBand="1" w:evenVBand="0" w:oddHBand="0" w:evenHBand="0" w:firstRowFirstColumn="0" w:firstRowLastColumn="0" w:lastRowFirstColumn="0" w:lastRowLastColumn="0"/>
            <w:tcBorders>
              <w:top w:val="single" w:sz="8" w:space="0" w:color="00000A"/>
              <w:left w:val="single" w:sz="8" w:space="0" w:color="00000A"/>
              <w:bottom w:val="single" w:sz="8" w:space="0" w:color="00000A"/>
              <w:right w:val="nil"/>
              <w:insideH w:val="single" w:sz="8" w:space="0" w:color="00000A"/>
              <w:insideV w:val="nil"/>
            </w:tcBorders>
            <w:shd w:color="auto" w:fill="auto" w:val="clear"/>
            <w:tcMar>
              <w:left w:w="25" w:type="dxa"/>
            </w:tcMar>
          </w:tcPr>
          <w:p>
            <w:pPr>
              <w:pStyle w:val="Default"/>
              <w:widowControl w:val="false"/>
              <w:spacing w:lineRule="auto" w:line="276" w:before="0" w:after="35"/>
              <w:rPr>
                <w:rFonts w:eastAsia="" w:cs="" w:cstheme="minorBidi" w:eastAsiaTheme="minorEastAsia"/>
                <w:bCs/>
                <w:color w:val="00000A"/>
                <w:sz w:val="16"/>
                <w:lang w:val="nl-NL" w:eastAsia="nl-NL"/>
              </w:rPr>
            </w:pPr>
            <w:r>
              <w:rPr>
                <w:rFonts w:eastAsia="" w:cs="" w:cstheme="minorBidi" w:eastAsiaTheme="minorEastAsia"/>
                <w:bCs/>
                <w:color w:val="00000A"/>
                <w:sz w:val="16"/>
                <w:lang w:val="nl-NL" w:eastAsia="nl-NL"/>
              </w:rPr>
              <w:t>Registratie aanvang huwelijk</w:t>
            </w:r>
          </w:p>
        </w:tc>
        <w:tc>
          <w:tcPr>
            <w:tcW w:w="2724" w:type="dxa"/>
            <w:cnfStyle w:val="000100000000" w:firstRow="0" w:lastRow="0" w:firstColumn="0" w:lastColumn="1" w:oddVBand="0" w:evenVBand="0" w:oddHBand="0" w:evenHBand="0" w:firstRowFirstColumn="0" w:firstRowLastColumn="0" w:lastRowFirstColumn="0" w:lastRowLastColumn="0"/>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5" w:type="dxa"/>
            </w:tcMar>
          </w:tcPr>
          <w:p>
            <w:pPr>
              <w:pStyle w:val="Default"/>
              <w:widowControl w:val="false"/>
              <w:spacing w:lineRule="auto" w:line="276" w:before="0" w:after="35"/>
              <w:rPr>
                <w:rFonts w:eastAsia="" w:cs="" w:cstheme="minorBidi" w:eastAsiaTheme="minorEastAsia"/>
                <w:b w:val="false"/>
                <w:b w:val="false"/>
                <w:bCs w:val="false"/>
                <w:color w:val="00000A"/>
                <w:sz w:val="16"/>
                <w:lang w:val="nl-NL" w:eastAsia="nl-NL"/>
              </w:rPr>
            </w:pPr>
            <w:r>
              <w:rPr>
                <w:rFonts w:eastAsia="" w:cs="" w:cstheme="minorBidi" w:eastAsiaTheme="minorEastAsia"/>
                <w:b w:val="false"/>
                <w:bCs w:val="false"/>
                <w:color w:val="00000A"/>
                <w:sz w:val="16"/>
                <w:lang w:val="nl-NL" w:eastAsia="nl-NL"/>
              </w:rPr>
              <w:t>Registratie geslachtsnaam</w:t>
            </w:r>
          </w:p>
        </w:tc>
      </w:tr>
      <w:tr>
        <w:trPr/>
        <w:tc>
          <w:tcPr>
            <w:tcW w:w="2670" w:type="dxa"/>
            <w:vMerge w:val="continue"/>
            <w:cnfStyle w:val="001000000000" w:firstRow="0" w:lastRow="0" w:firstColumn="1" w:lastColumn="0" w:oddVBand="0" w:evenVBand="0" w:oddHBand="0" w:evenHBand="0" w:firstRowFirstColumn="0" w:firstRowLastColumn="0" w:lastRowFirstColumn="0" w:lastRowLastColumn="0"/>
            <w:tcBorders>
              <w:top w:val="nil"/>
              <w:left w:val="single" w:sz="8" w:space="0" w:color="00000A"/>
              <w:bottom w:val="single" w:sz="8" w:space="0" w:color="00000A"/>
              <w:right w:val="nil"/>
              <w:insideH w:val="single" w:sz="8" w:space="0" w:color="00000A"/>
              <w:insideV w:val="nil"/>
            </w:tcBorders>
            <w:shd w:color="auto" w:fill="auto" w:val="clear"/>
            <w:tcMar>
              <w:left w:w="25" w:type="dxa"/>
            </w:tcMar>
          </w:tcPr>
          <w:p>
            <w:pPr>
              <w:pStyle w:val="Default"/>
              <w:widowControl w:val="false"/>
              <w:spacing w:lineRule="auto" w:line="276" w:before="0" w:after="35"/>
              <w:rPr>
                <w:rFonts w:eastAsia="" w:cs="" w:cstheme="minorBidi" w:eastAsiaTheme="minorEastAsia"/>
                <w:b/>
                <w:b/>
                <w:bCs/>
                <w:color w:val="00000A"/>
                <w:sz w:val="16"/>
                <w:lang w:val="nl-NL" w:eastAsia="nl-NL"/>
              </w:rPr>
            </w:pPr>
            <w:r>
              <w:rPr>
                <w:rFonts w:eastAsia="" w:cs="" w:cstheme="minorBidi" w:eastAsiaTheme="minorEastAsia"/>
                <w:b/>
                <w:bCs/>
                <w:color w:val="00000A"/>
                <w:sz w:val="16"/>
                <w:lang w:val="nl-NL" w:eastAsia="nl-NL"/>
              </w:rPr>
            </w:r>
          </w:p>
        </w:tc>
        <w:tc>
          <w:tcPr>
            <w:tcW w:w="1976" w:type="dxa"/>
            <w:vMerge w:val="continue"/>
            <w:cnfStyle w:val="000010000000" w:firstRow="0" w:lastRow="0" w:firstColumn="0" w:lastColumn="0" w:oddVBand="1" w:evenVBand="0" w:oddHBand="0" w:evenHBand="0" w:firstRowFirstColumn="0" w:firstRowLastColumn="0" w:lastRowFirstColumn="0" w:lastRowLastColumn="0"/>
            <w:tcBorders>
              <w:top w:val="single" w:sz="8" w:space="0" w:color="00000A"/>
              <w:left w:val="single" w:sz="8" w:space="0" w:color="00000A"/>
              <w:bottom w:val="single" w:sz="8" w:space="0" w:color="00000A"/>
              <w:right w:val="nil"/>
              <w:insideH w:val="single" w:sz="8" w:space="0" w:color="00000A"/>
              <w:insideV w:val="nil"/>
            </w:tcBorders>
            <w:shd w:color="auto" w:fill="auto" w:val="clear"/>
            <w:tcMar>
              <w:left w:w="25" w:type="dxa"/>
            </w:tcMar>
          </w:tcPr>
          <w:p>
            <w:pPr>
              <w:pStyle w:val="Standaard1"/>
              <w:widowControl w:val="false"/>
              <w:spacing w:lineRule="auto" w:line="276"/>
              <w:rPr>
                <w:rFonts w:ascii="Verdana" w:hAnsi="Verdana" w:eastAsia="" w:cs="" w:cstheme="minorBidi" w:eastAsiaTheme="minorEastAsia"/>
                <w:bCs/>
                <w:color w:val="00000A"/>
                <w:szCs w:val="24"/>
                <w:lang w:val="nl-NL" w:eastAsia="nl-NL"/>
              </w:rPr>
            </w:pPr>
            <w:r>
              <w:rPr>
                <w:rFonts w:eastAsia="" w:cs="" w:cstheme="minorBidi" w:eastAsiaTheme="minorEastAsia" w:ascii="Verdana" w:hAnsi="Verdana"/>
                <w:bCs/>
                <w:color w:val="00000A"/>
                <w:szCs w:val="24"/>
                <w:lang w:val="nl-NL" w:eastAsia="nl-NL"/>
              </w:rPr>
            </w:r>
          </w:p>
        </w:tc>
        <w:tc>
          <w:tcPr>
            <w:tcW w:w="2724" w:type="dxa"/>
            <w:cnfStyle w:val="000100000000" w:firstRow="0" w:lastRow="0" w:firstColumn="0" w:lastColumn="1" w:oddVBand="0" w:evenVBand="0" w:oddHBand="0" w:evenHBand="0" w:firstRowFirstColumn="0" w:firstRowLastColumn="0" w:lastRowFirstColumn="0" w:lastRowLastColumn="0"/>
            <w:tcBorders>
              <w:top w:val="nil"/>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5" w:type="dxa"/>
            </w:tcMar>
          </w:tcPr>
          <w:p>
            <w:pPr>
              <w:pStyle w:val="Default"/>
              <w:widowControl w:val="false"/>
              <w:spacing w:lineRule="auto" w:line="276"/>
              <w:rPr>
                <w:rFonts w:eastAsia="" w:cs="" w:cstheme="minorBidi" w:eastAsiaTheme="minorEastAsia"/>
                <w:b w:val="false"/>
                <w:b w:val="false"/>
                <w:bCs w:val="false"/>
                <w:color w:val="00000A"/>
                <w:sz w:val="16"/>
                <w:lang w:val="nl-NL" w:eastAsia="nl-NL"/>
              </w:rPr>
            </w:pPr>
            <w:r>
              <w:rPr>
                <w:rFonts w:eastAsia="" w:cs="" w:cstheme="minorBidi" w:eastAsiaTheme="minorEastAsia"/>
                <w:b w:val="false"/>
                <w:bCs w:val="false"/>
                <w:color w:val="00000A"/>
                <w:sz w:val="16"/>
                <w:lang w:val="nl-NL" w:eastAsia="nl-NL"/>
              </w:rPr>
              <w:t>Registratie naamgebruik</w:t>
            </w:r>
          </w:p>
        </w:tc>
      </w:tr>
      <w:tr>
        <w:trPr>
          <w:cnfStyle w:val="000000100000" w:firstRow="0" w:lastRow="0" w:firstColumn="0" w:lastColumn="0" w:oddVBand="0" w:evenVBand="0" w:oddHBand="1" w:evenHBand="0" w:firstRowFirstColumn="0" w:firstRowLastColumn="0" w:lastRowFirstColumn="0" w:lastRowLastColumn="0"/>
        </w:trPr>
        <w:tc>
          <w:tcPr>
            <w:tcW w:w="2670" w:type="dxa"/>
            <w:vMerge w:val="restart"/>
            <w:cnfStyle w:val="001000000000" w:firstRow="0" w:lastRow="0" w:firstColumn="1" w:lastColumn="0" w:oddVBand="0" w:evenVBand="0" w:oddHBand="0" w:evenHBand="0" w:firstRowFirstColumn="0" w:firstRowLastColumn="0" w:lastRowFirstColumn="0" w:lastRowLastColumn="0"/>
            <w:tcBorders>
              <w:top w:val="single" w:sz="8" w:space="0" w:color="00000A"/>
              <w:left w:val="single" w:sz="8" w:space="0" w:color="00000A"/>
              <w:bottom w:val="single" w:sz="8" w:space="0" w:color="00000A"/>
              <w:right w:val="nil"/>
              <w:insideH w:val="single" w:sz="8" w:space="0" w:color="00000A"/>
              <w:insideV w:val="nil"/>
            </w:tcBorders>
            <w:shd w:color="auto" w:fill="auto" w:val="clear"/>
            <w:tcMar>
              <w:left w:w="25" w:type="dxa"/>
            </w:tcMar>
          </w:tcPr>
          <w:p>
            <w:pPr>
              <w:pStyle w:val="Default"/>
              <w:widowControl w:val="false"/>
              <w:spacing w:lineRule="auto" w:line="276" w:before="0" w:after="35"/>
              <w:rPr>
                <w:rFonts w:eastAsia="" w:cs="" w:cstheme="minorBidi" w:eastAsiaTheme="minorEastAsia"/>
                <w:color w:val="00000A"/>
                <w:sz w:val="16"/>
                <w:lang w:val="nl-NL" w:eastAsia="nl-NL"/>
              </w:rPr>
            </w:pPr>
            <w:r>
              <w:rPr>
                <w:rFonts w:eastAsia="" w:cs="" w:cstheme="minorBidi" w:eastAsiaTheme="minorEastAsia"/>
                <w:b/>
                <w:bCs/>
                <w:color w:val="00000A"/>
                <w:sz w:val="16"/>
                <w:lang w:val="nl-NL" w:eastAsia="nl-NL"/>
              </w:rPr>
              <w:t>Aangaan geregistreerd partnerschap in Nederland</w:t>
            </w:r>
          </w:p>
        </w:tc>
        <w:tc>
          <w:tcPr>
            <w:tcW w:w="1976" w:type="dxa"/>
            <w:vMerge w:val="restart"/>
            <w:cnfStyle w:val="000010000000" w:firstRow="0" w:lastRow="0" w:firstColumn="0" w:lastColumn="0" w:oddVBand="1" w:evenVBand="0" w:oddHBand="0" w:evenHBand="0" w:firstRowFirstColumn="0" w:firstRowLastColumn="0" w:lastRowFirstColumn="0" w:lastRowLastColumn="0"/>
            <w:tcBorders>
              <w:top w:val="single" w:sz="8" w:space="0" w:color="00000A"/>
              <w:left w:val="single" w:sz="8" w:space="0" w:color="00000A"/>
              <w:bottom w:val="single" w:sz="8" w:space="0" w:color="00000A"/>
              <w:right w:val="nil"/>
              <w:insideH w:val="single" w:sz="8" w:space="0" w:color="00000A"/>
              <w:insideV w:val="nil"/>
            </w:tcBorders>
            <w:shd w:color="auto" w:fill="auto" w:val="clear"/>
            <w:tcMar>
              <w:left w:w="25" w:type="dxa"/>
            </w:tcMar>
          </w:tcPr>
          <w:p>
            <w:pPr>
              <w:pStyle w:val="Default"/>
              <w:widowControl w:val="false"/>
              <w:spacing w:lineRule="auto" w:line="276"/>
              <w:rPr>
                <w:rFonts w:eastAsia="" w:cs="" w:cstheme="minorBidi" w:eastAsiaTheme="minorEastAsia"/>
                <w:bCs/>
                <w:color w:val="00000A"/>
                <w:sz w:val="16"/>
                <w:lang w:val="nl-NL" w:eastAsia="nl-NL"/>
              </w:rPr>
            </w:pPr>
            <w:r>
              <w:rPr>
                <w:rFonts w:eastAsia="" w:cs="" w:cstheme="minorBidi" w:eastAsiaTheme="minorEastAsia"/>
                <w:bCs/>
                <w:color w:val="00000A"/>
                <w:sz w:val="16"/>
                <w:lang w:val="nl-NL" w:eastAsia="nl-NL"/>
              </w:rPr>
              <w:t>Registratie aanvang geregistreerd partnerschap</w:t>
            </w:r>
          </w:p>
        </w:tc>
        <w:tc>
          <w:tcPr>
            <w:tcW w:w="2724" w:type="dxa"/>
            <w:cnfStyle w:val="000100000000" w:firstRow="0" w:lastRow="0" w:firstColumn="0" w:lastColumn="1" w:oddVBand="0" w:evenVBand="0" w:oddHBand="0" w:evenHBand="0" w:firstRowFirstColumn="0" w:firstRowLastColumn="0" w:lastRowFirstColumn="0" w:lastRowLastColumn="0"/>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5" w:type="dxa"/>
            </w:tcMar>
          </w:tcPr>
          <w:p>
            <w:pPr>
              <w:pStyle w:val="Default"/>
              <w:widowControl w:val="false"/>
              <w:spacing w:lineRule="auto" w:line="276" w:before="0" w:after="35"/>
              <w:rPr>
                <w:rFonts w:eastAsia="" w:cs="" w:cstheme="minorBidi" w:eastAsiaTheme="minorEastAsia"/>
                <w:b w:val="false"/>
                <w:b w:val="false"/>
                <w:bCs w:val="false"/>
                <w:color w:val="00000A"/>
                <w:sz w:val="16"/>
                <w:lang w:val="nl-NL" w:eastAsia="nl-NL"/>
              </w:rPr>
            </w:pPr>
            <w:r>
              <w:rPr>
                <w:rFonts w:eastAsia="" w:cs="" w:cstheme="minorBidi" w:eastAsiaTheme="minorEastAsia"/>
                <w:b w:val="false"/>
                <w:bCs w:val="false"/>
                <w:color w:val="00000A"/>
                <w:sz w:val="16"/>
                <w:lang w:val="nl-NL" w:eastAsia="nl-NL"/>
              </w:rPr>
              <w:t>Registratie geslachtsnaam</w:t>
            </w:r>
          </w:p>
        </w:tc>
      </w:tr>
      <w:tr>
        <w:trPr/>
        <w:tc>
          <w:tcPr>
            <w:tcW w:w="2670" w:type="dxa"/>
            <w:vMerge w:val="continue"/>
            <w:cnfStyle w:val="001000000000" w:firstRow="0" w:lastRow="0" w:firstColumn="1" w:lastColumn="0" w:oddVBand="0" w:evenVBand="0" w:oddHBand="0" w:evenHBand="0" w:firstRowFirstColumn="0" w:firstRowLastColumn="0" w:lastRowFirstColumn="0" w:lastRowLastColumn="0"/>
            <w:tcBorders>
              <w:top w:val="nil"/>
              <w:left w:val="single" w:sz="8" w:space="0" w:color="00000A"/>
              <w:bottom w:val="single" w:sz="8" w:space="0" w:color="00000A"/>
              <w:right w:val="nil"/>
              <w:insideH w:val="single" w:sz="8" w:space="0" w:color="00000A"/>
              <w:insideV w:val="nil"/>
            </w:tcBorders>
            <w:shd w:color="auto" w:fill="auto" w:val="clear"/>
            <w:tcMar>
              <w:left w:w="25" w:type="dxa"/>
            </w:tcMar>
          </w:tcPr>
          <w:p>
            <w:pPr>
              <w:pStyle w:val="Default"/>
              <w:widowControl w:val="false"/>
              <w:spacing w:lineRule="auto" w:line="276" w:before="0" w:after="35"/>
              <w:rPr>
                <w:rFonts w:eastAsia="" w:cs="" w:cstheme="minorBidi" w:eastAsiaTheme="minorEastAsia"/>
                <w:b/>
                <w:b/>
                <w:bCs/>
                <w:color w:val="00000A"/>
                <w:sz w:val="16"/>
                <w:lang w:val="nl-NL" w:eastAsia="nl-NL"/>
              </w:rPr>
            </w:pPr>
            <w:r>
              <w:rPr>
                <w:rFonts w:eastAsia="" w:cs="" w:cstheme="minorBidi" w:eastAsiaTheme="minorEastAsia"/>
                <w:b/>
                <w:bCs/>
                <w:color w:val="00000A"/>
                <w:sz w:val="16"/>
                <w:lang w:val="nl-NL" w:eastAsia="nl-NL"/>
              </w:rPr>
            </w:r>
          </w:p>
        </w:tc>
        <w:tc>
          <w:tcPr>
            <w:tcW w:w="1976" w:type="dxa"/>
            <w:vMerge w:val="continue"/>
            <w:cnfStyle w:val="000010000000" w:firstRow="0" w:lastRow="0" w:firstColumn="0" w:lastColumn="0" w:oddVBand="1" w:evenVBand="0" w:oddHBand="0" w:evenHBand="0" w:firstRowFirstColumn="0" w:firstRowLastColumn="0" w:lastRowFirstColumn="0" w:lastRowLastColumn="0"/>
            <w:tcBorders>
              <w:top w:val="single" w:sz="8" w:space="0" w:color="00000A"/>
              <w:left w:val="single" w:sz="8" w:space="0" w:color="00000A"/>
              <w:bottom w:val="single" w:sz="8" w:space="0" w:color="00000A"/>
              <w:right w:val="nil"/>
              <w:insideH w:val="single" w:sz="8" w:space="0" w:color="00000A"/>
              <w:insideV w:val="nil"/>
            </w:tcBorders>
            <w:shd w:color="auto" w:fill="auto" w:val="clear"/>
            <w:tcMar>
              <w:left w:w="25" w:type="dxa"/>
            </w:tcMar>
          </w:tcPr>
          <w:p>
            <w:pPr>
              <w:pStyle w:val="Standaard1"/>
              <w:widowControl w:val="false"/>
              <w:spacing w:lineRule="auto" w:line="276"/>
              <w:rPr>
                <w:rFonts w:ascii="Verdana" w:hAnsi="Verdana" w:eastAsia="" w:cs="" w:cstheme="minorBidi" w:eastAsiaTheme="minorEastAsia"/>
                <w:bCs/>
                <w:color w:val="00000A"/>
                <w:szCs w:val="24"/>
                <w:lang w:val="nl-NL" w:eastAsia="nl-NL"/>
              </w:rPr>
            </w:pPr>
            <w:r>
              <w:rPr>
                <w:rFonts w:eastAsia="" w:cs="" w:cstheme="minorBidi" w:eastAsiaTheme="minorEastAsia" w:ascii="Verdana" w:hAnsi="Verdana"/>
                <w:bCs/>
                <w:color w:val="00000A"/>
                <w:szCs w:val="24"/>
                <w:lang w:val="nl-NL" w:eastAsia="nl-NL"/>
              </w:rPr>
            </w:r>
          </w:p>
        </w:tc>
        <w:tc>
          <w:tcPr>
            <w:tcW w:w="2724" w:type="dxa"/>
            <w:cnfStyle w:val="000100000000" w:firstRow="0" w:lastRow="0" w:firstColumn="0" w:lastColumn="1" w:oddVBand="0" w:evenVBand="0" w:oddHBand="0" w:evenHBand="0" w:firstRowFirstColumn="0" w:firstRowLastColumn="0" w:lastRowFirstColumn="0" w:lastRowLastColumn="0"/>
            <w:tcBorders>
              <w:top w:val="nil"/>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5" w:type="dxa"/>
            </w:tcMar>
          </w:tcPr>
          <w:p>
            <w:pPr>
              <w:pStyle w:val="Default"/>
              <w:widowControl w:val="false"/>
              <w:spacing w:lineRule="auto" w:line="276"/>
              <w:rPr>
                <w:rFonts w:eastAsia="" w:cs="" w:cstheme="minorBidi" w:eastAsiaTheme="minorEastAsia"/>
                <w:b w:val="false"/>
                <w:b w:val="false"/>
                <w:bCs w:val="false"/>
                <w:color w:val="00000A"/>
                <w:sz w:val="16"/>
                <w:lang w:val="nl-NL" w:eastAsia="nl-NL"/>
              </w:rPr>
            </w:pPr>
            <w:r>
              <w:rPr>
                <w:rFonts w:eastAsia="" w:cs="" w:cstheme="minorBidi" w:eastAsiaTheme="minorEastAsia"/>
                <w:b w:val="false"/>
                <w:bCs w:val="false"/>
                <w:color w:val="00000A"/>
                <w:sz w:val="16"/>
                <w:lang w:val="nl-NL" w:eastAsia="nl-NL"/>
              </w:rPr>
              <w:t>Registratie naamgebruik</w:t>
            </w:r>
          </w:p>
        </w:tc>
      </w:tr>
      <w:tr>
        <w:trPr>
          <w:cnfStyle w:val="000000100000" w:firstRow="0" w:lastRow="0" w:firstColumn="0" w:lastColumn="0" w:oddVBand="0" w:evenVBand="0" w:oddHBand="1" w:evenHBand="0" w:firstRowFirstColumn="0" w:firstRowLastColumn="0" w:lastRowFirstColumn="0" w:lastRowLastColumn="0"/>
        </w:trPr>
        <w:tc>
          <w:tcPr>
            <w:tcW w:w="2670" w:type="dxa"/>
            <w:vMerge w:val="restart"/>
            <w:cnfStyle w:val="001000000000" w:firstRow="0" w:lastRow="0" w:firstColumn="1" w:lastColumn="0" w:oddVBand="0" w:evenVBand="0" w:oddHBand="0" w:evenHBand="0" w:firstRowFirstColumn="0" w:firstRowLastColumn="0" w:lastRowFirstColumn="0" w:lastRowLastColumn="0"/>
            <w:tcBorders>
              <w:top w:val="single" w:sz="8" w:space="0" w:color="00000A"/>
              <w:left w:val="single" w:sz="8" w:space="0" w:color="00000A"/>
              <w:bottom w:val="single" w:sz="8" w:space="0" w:color="00000A"/>
              <w:right w:val="nil"/>
              <w:insideH w:val="single" w:sz="8" w:space="0" w:color="00000A"/>
              <w:insideV w:val="nil"/>
            </w:tcBorders>
            <w:shd w:color="auto" w:fill="auto" w:val="clear"/>
            <w:tcMar>
              <w:left w:w="25" w:type="dxa"/>
            </w:tcMar>
          </w:tcPr>
          <w:p>
            <w:pPr>
              <w:pStyle w:val="Default"/>
              <w:widowControl w:val="false"/>
              <w:spacing w:lineRule="auto" w:line="276" w:before="0" w:after="35"/>
              <w:rPr>
                <w:rFonts w:eastAsia="" w:cs="" w:cstheme="minorBidi" w:eastAsiaTheme="minorEastAsia"/>
                <w:color w:val="00000A"/>
                <w:sz w:val="16"/>
                <w:lang w:val="nl-NL" w:eastAsia="nl-NL"/>
              </w:rPr>
            </w:pPr>
            <w:r>
              <w:rPr>
                <w:rFonts w:eastAsia="" w:cs="" w:cstheme="minorBidi" w:eastAsiaTheme="minorEastAsia"/>
                <w:b/>
                <w:bCs/>
                <w:color w:val="00000A"/>
                <w:sz w:val="16"/>
                <w:lang w:val="nl-NL" w:eastAsia="nl-NL"/>
              </w:rPr>
              <w:t>Beëindiging geregistreerd partnerschap in Nederland</w:t>
            </w:r>
          </w:p>
        </w:tc>
        <w:tc>
          <w:tcPr>
            <w:tcW w:w="1976" w:type="dxa"/>
            <w:vMerge w:val="restart"/>
            <w:cnfStyle w:val="000010000000" w:firstRow="0" w:lastRow="0" w:firstColumn="0" w:lastColumn="0" w:oddVBand="1" w:evenVBand="0" w:oddHBand="0" w:evenHBand="0" w:firstRowFirstColumn="0" w:firstRowLastColumn="0" w:lastRowFirstColumn="0" w:lastRowLastColumn="0"/>
            <w:tcBorders>
              <w:top w:val="single" w:sz="8" w:space="0" w:color="00000A"/>
              <w:left w:val="single" w:sz="8" w:space="0" w:color="00000A"/>
              <w:bottom w:val="single" w:sz="8" w:space="0" w:color="00000A"/>
              <w:right w:val="nil"/>
              <w:insideH w:val="single" w:sz="8" w:space="0" w:color="00000A"/>
              <w:insideV w:val="nil"/>
            </w:tcBorders>
            <w:shd w:color="auto" w:fill="auto" w:val="clear"/>
            <w:tcMar>
              <w:left w:w="25" w:type="dxa"/>
            </w:tcMar>
          </w:tcPr>
          <w:p>
            <w:pPr>
              <w:pStyle w:val="Default"/>
              <w:widowControl w:val="false"/>
              <w:spacing w:lineRule="auto" w:line="276"/>
              <w:rPr>
                <w:rFonts w:eastAsia="" w:cs="" w:cstheme="minorBidi" w:eastAsiaTheme="minorEastAsia"/>
                <w:bCs/>
                <w:color w:val="00000A"/>
                <w:sz w:val="16"/>
                <w:lang w:val="nl-NL" w:eastAsia="nl-NL"/>
              </w:rPr>
            </w:pPr>
            <w:r>
              <w:rPr>
                <w:rFonts w:eastAsia="" w:cs="" w:cstheme="minorBidi" w:eastAsiaTheme="minorEastAsia"/>
                <w:bCs/>
                <w:color w:val="00000A"/>
                <w:sz w:val="16"/>
                <w:lang w:val="nl-NL" w:eastAsia="nl-NL"/>
              </w:rPr>
              <w:t>Registratie einde geregistreerd partnerschap</w:t>
            </w:r>
          </w:p>
        </w:tc>
        <w:tc>
          <w:tcPr>
            <w:tcW w:w="2724" w:type="dxa"/>
            <w:cnfStyle w:val="000100000000" w:firstRow="0" w:lastRow="0" w:firstColumn="0" w:lastColumn="1" w:oddVBand="0" w:evenVBand="0" w:oddHBand="0" w:evenHBand="0" w:firstRowFirstColumn="0" w:firstRowLastColumn="0" w:lastRowFirstColumn="0" w:lastRowLastColumn="0"/>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5" w:type="dxa"/>
            </w:tcMar>
          </w:tcPr>
          <w:p>
            <w:pPr>
              <w:pStyle w:val="Default"/>
              <w:widowControl w:val="false"/>
              <w:spacing w:lineRule="auto" w:line="276" w:before="0" w:after="35"/>
              <w:rPr>
                <w:rFonts w:eastAsia="" w:cs="" w:cstheme="minorBidi" w:eastAsiaTheme="minorEastAsia"/>
                <w:b w:val="false"/>
                <w:b w:val="false"/>
                <w:bCs w:val="false"/>
                <w:color w:val="00000A"/>
                <w:sz w:val="16"/>
                <w:lang w:val="nl-NL" w:eastAsia="nl-NL"/>
              </w:rPr>
            </w:pPr>
            <w:r>
              <w:rPr>
                <w:rFonts w:eastAsia="" w:cs="" w:cstheme="minorBidi" w:eastAsiaTheme="minorEastAsia"/>
                <w:b w:val="false"/>
                <w:bCs w:val="false"/>
                <w:color w:val="00000A"/>
                <w:sz w:val="16"/>
                <w:lang w:val="nl-NL" w:eastAsia="nl-NL"/>
              </w:rPr>
              <w:t>Registratie geslachtsnaam</w:t>
            </w:r>
          </w:p>
        </w:tc>
      </w:tr>
      <w:tr>
        <w:trPr/>
        <w:tc>
          <w:tcPr>
            <w:tcW w:w="2670" w:type="dxa"/>
            <w:vMerge w:val="continue"/>
            <w:cnfStyle w:val="001000000000" w:firstRow="0" w:lastRow="0" w:firstColumn="1" w:lastColumn="0" w:oddVBand="0" w:evenVBand="0" w:oddHBand="0" w:evenHBand="0" w:firstRowFirstColumn="0" w:firstRowLastColumn="0" w:lastRowFirstColumn="0" w:lastRowLastColumn="0"/>
            <w:tcBorders>
              <w:top w:val="nil"/>
              <w:left w:val="single" w:sz="8" w:space="0" w:color="00000A"/>
              <w:bottom w:val="single" w:sz="8" w:space="0" w:color="00000A"/>
              <w:right w:val="nil"/>
              <w:insideH w:val="single" w:sz="8" w:space="0" w:color="00000A"/>
              <w:insideV w:val="nil"/>
            </w:tcBorders>
            <w:shd w:color="auto" w:fill="auto" w:val="clear"/>
            <w:tcMar>
              <w:left w:w="25" w:type="dxa"/>
            </w:tcMar>
          </w:tcPr>
          <w:p>
            <w:pPr>
              <w:pStyle w:val="Default"/>
              <w:widowControl w:val="false"/>
              <w:spacing w:lineRule="auto" w:line="276" w:before="0" w:after="35"/>
              <w:rPr>
                <w:rFonts w:eastAsia="" w:cs="" w:cstheme="minorBidi" w:eastAsiaTheme="minorEastAsia"/>
                <w:b/>
                <w:b/>
                <w:bCs/>
                <w:color w:val="00000A"/>
                <w:sz w:val="16"/>
                <w:lang w:val="nl-NL" w:eastAsia="nl-NL"/>
              </w:rPr>
            </w:pPr>
            <w:r>
              <w:rPr>
                <w:rFonts w:eastAsia="" w:cs="" w:cstheme="minorBidi" w:eastAsiaTheme="minorEastAsia"/>
                <w:b/>
                <w:bCs/>
                <w:color w:val="00000A"/>
                <w:sz w:val="16"/>
                <w:lang w:val="nl-NL" w:eastAsia="nl-NL"/>
              </w:rPr>
            </w:r>
          </w:p>
        </w:tc>
        <w:tc>
          <w:tcPr>
            <w:tcW w:w="1976" w:type="dxa"/>
            <w:vMerge w:val="continue"/>
            <w:cnfStyle w:val="000010000000" w:firstRow="0" w:lastRow="0" w:firstColumn="0" w:lastColumn="0" w:oddVBand="1" w:evenVBand="0" w:oddHBand="0" w:evenHBand="0" w:firstRowFirstColumn="0" w:firstRowLastColumn="0" w:lastRowFirstColumn="0" w:lastRowLastColumn="0"/>
            <w:tcBorders>
              <w:top w:val="single" w:sz="8" w:space="0" w:color="00000A"/>
              <w:left w:val="single" w:sz="8" w:space="0" w:color="00000A"/>
              <w:bottom w:val="single" w:sz="8" w:space="0" w:color="00000A"/>
              <w:right w:val="nil"/>
              <w:insideH w:val="single" w:sz="8" w:space="0" w:color="00000A"/>
              <w:insideV w:val="nil"/>
            </w:tcBorders>
            <w:shd w:color="auto" w:fill="auto" w:val="clear"/>
            <w:tcMar>
              <w:left w:w="25" w:type="dxa"/>
            </w:tcMar>
          </w:tcPr>
          <w:p>
            <w:pPr>
              <w:pStyle w:val="Standaard1"/>
              <w:widowControl w:val="false"/>
              <w:spacing w:lineRule="auto" w:line="276"/>
              <w:rPr>
                <w:rFonts w:ascii="Verdana" w:hAnsi="Verdana" w:eastAsia="" w:cs="" w:cstheme="minorBidi" w:eastAsiaTheme="minorEastAsia"/>
                <w:bCs/>
                <w:color w:val="00000A"/>
                <w:szCs w:val="24"/>
                <w:lang w:val="nl-NL" w:eastAsia="nl-NL"/>
              </w:rPr>
            </w:pPr>
            <w:r>
              <w:rPr>
                <w:rFonts w:eastAsia="" w:cs="" w:cstheme="minorBidi" w:eastAsiaTheme="minorEastAsia" w:ascii="Verdana" w:hAnsi="Verdana"/>
                <w:bCs/>
                <w:color w:val="00000A"/>
                <w:szCs w:val="24"/>
                <w:lang w:val="nl-NL" w:eastAsia="nl-NL"/>
              </w:rPr>
            </w:r>
          </w:p>
        </w:tc>
        <w:tc>
          <w:tcPr>
            <w:tcW w:w="2724" w:type="dxa"/>
            <w:cnfStyle w:val="000100000000" w:firstRow="0" w:lastRow="0" w:firstColumn="0" w:lastColumn="1" w:oddVBand="0" w:evenVBand="0" w:oddHBand="0" w:evenHBand="0" w:firstRowFirstColumn="0" w:firstRowLastColumn="0" w:lastRowFirstColumn="0" w:lastRowLastColumn="0"/>
            <w:tcBorders>
              <w:top w:val="nil"/>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5" w:type="dxa"/>
            </w:tcMar>
          </w:tcPr>
          <w:p>
            <w:pPr>
              <w:pStyle w:val="Default"/>
              <w:widowControl w:val="false"/>
              <w:spacing w:lineRule="auto" w:line="276"/>
              <w:rPr>
                <w:rFonts w:eastAsia="" w:cs="" w:cstheme="minorBidi" w:eastAsiaTheme="minorEastAsia"/>
                <w:b w:val="false"/>
                <w:b w:val="false"/>
                <w:bCs w:val="false"/>
                <w:color w:val="00000A"/>
                <w:sz w:val="16"/>
                <w:lang w:val="nl-NL" w:eastAsia="nl-NL"/>
              </w:rPr>
            </w:pPr>
            <w:r>
              <w:rPr>
                <w:rFonts w:eastAsia="" w:cs="" w:cstheme="minorBidi" w:eastAsiaTheme="minorEastAsia"/>
                <w:b w:val="false"/>
                <w:bCs w:val="false"/>
                <w:color w:val="00000A"/>
                <w:sz w:val="16"/>
                <w:lang w:val="nl-NL" w:eastAsia="nl-NL"/>
              </w:rPr>
              <w:t>Registratie naamgebruik</w:t>
            </w:r>
          </w:p>
        </w:tc>
      </w:tr>
      <w:tr>
        <w:trPr>
          <w:cnfStyle w:val="000000100000" w:firstRow="0" w:lastRow="0" w:firstColumn="0" w:lastColumn="0" w:oddVBand="0" w:evenVBand="0" w:oddHBand="1" w:evenHBand="0" w:firstRowFirstColumn="0" w:firstRowLastColumn="0" w:lastRowFirstColumn="0" w:lastRowLastColumn="0"/>
        </w:trPr>
        <w:tc>
          <w:tcPr>
            <w:tcW w:w="2670" w:type="dxa"/>
            <w:cnfStyle w:val="001000000000" w:firstRow="0" w:lastRow="0" w:firstColumn="1" w:lastColumn="0" w:oddVBand="0" w:evenVBand="0" w:oddHBand="0" w:evenHBand="0" w:firstRowFirstColumn="0" w:firstRowLastColumn="0" w:lastRowFirstColumn="0" w:lastRowLastColumn="0"/>
            <w:tcBorders>
              <w:top w:val="single" w:sz="8" w:space="0" w:color="00000A"/>
              <w:left w:val="single" w:sz="8" w:space="0" w:color="00000A"/>
              <w:bottom w:val="single" w:sz="8" w:space="0" w:color="00000A"/>
              <w:right w:val="nil"/>
              <w:insideH w:val="single" w:sz="8" w:space="0" w:color="00000A"/>
              <w:insideV w:val="nil"/>
            </w:tcBorders>
            <w:shd w:color="auto" w:fill="auto" w:val="clear"/>
            <w:tcMar>
              <w:left w:w="25" w:type="dxa"/>
            </w:tcMar>
          </w:tcPr>
          <w:p>
            <w:pPr>
              <w:pStyle w:val="Default"/>
              <w:widowControl w:val="false"/>
              <w:spacing w:lineRule="auto" w:line="276" w:before="0" w:after="35"/>
              <w:rPr>
                <w:rFonts w:eastAsia="" w:cs="" w:cstheme="minorBidi" w:eastAsiaTheme="minorEastAsia"/>
                <w:color w:val="00000A"/>
                <w:sz w:val="16"/>
                <w:lang w:val="nl-NL" w:eastAsia="nl-NL"/>
              </w:rPr>
            </w:pPr>
            <w:r>
              <w:rPr>
                <w:rFonts w:eastAsia="" w:cs="" w:cstheme="minorBidi" w:eastAsiaTheme="minorEastAsia"/>
                <w:b/>
                <w:bCs/>
                <w:color w:val="00000A"/>
                <w:sz w:val="16"/>
                <w:lang w:val="nl-NL" w:eastAsia="nl-NL"/>
              </w:rPr>
              <w:t>Maak bijhoudingsplan</w:t>
            </w:r>
          </w:p>
        </w:tc>
        <w:tc>
          <w:tcPr>
            <w:tcW w:w="1976" w:type="dxa"/>
            <w:cnfStyle w:val="000010000000" w:firstRow="0" w:lastRow="0" w:firstColumn="0" w:lastColumn="0" w:oddVBand="1" w:evenVBand="0" w:oddHBand="0" w:evenHBand="0" w:firstRowFirstColumn="0" w:firstRowLastColumn="0" w:lastRowFirstColumn="0" w:lastRowLastColumn="0"/>
            <w:tcBorders>
              <w:top w:val="single" w:sz="8" w:space="0" w:color="00000A"/>
              <w:left w:val="single" w:sz="8" w:space="0" w:color="00000A"/>
              <w:bottom w:val="single" w:sz="8" w:space="0" w:color="00000A"/>
              <w:right w:val="nil"/>
              <w:insideH w:val="single" w:sz="8" w:space="0" w:color="00000A"/>
              <w:insideV w:val="nil"/>
            </w:tcBorders>
            <w:shd w:color="auto" w:fill="auto" w:val="clear"/>
            <w:tcMar>
              <w:left w:w="25" w:type="dxa"/>
            </w:tcMar>
          </w:tcPr>
          <w:p>
            <w:pPr>
              <w:pStyle w:val="Standaard1"/>
              <w:widowControl w:val="false"/>
              <w:spacing w:lineRule="auto" w:line="276"/>
              <w:rPr>
                <w:rFonts w:ascii="Verdana" w:hAnsi="Verdana" w:eastAsia="" w:cs="" w:cstheme="minorBidi" w:eastAsiaTheme="minorEastAsia"/>
                <w:bCs/>
                <w:color w:val="00000A"/>
                <w:szCs w:val="24"/>
                <w:lang w:val="nl-NL" w:eastAsia="nl-NL"/>
              </w:rPr>
            </w:pPr>
            <w:r>
              <w:rPr>
                <w:rFonts w:eastAsia="" w:cs="" w:ascii="Verdana" w:hAnsi="Verdana" w:cstheme="minorBidi" w:eastAsiaTheme="minorEastAsia"/>
                <w:bCs/>
                <w:color w:val="00000A"/>
                <w:szCs w:val="24"/>
                <w:lang w:val="nl-NL" w:eastAsia="nl-NL"/>
              </w:rPr>
              <w:t>NVT</w:t>
            </w:r>
          </w:p>
        </w:tc>
        <w:tc>
          <w:tcPr>
            <w:tcW w:w="2724" w:type="dxa"/>
            <w:cnfStyle w:val="000100000000" w:firstRow="0" w:lastRow="0" w:firstColumn="0" w:lastColumn="1" w:oddVBand="0" w:evenVBand="0" w:oddHBand="0" w:evenHBand="0" w:firstRowFirstColumn="0" w:firstRowLastColumn="0" w:lastRowFirstColumn="0" w:lastRowLastColumn="0"/>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5" w:type="dxa"/>
            </w:tcMar>
          </w:tcPr>
          <w:p>
            <w:pPr>
              <w:pStyle w:val="Standaard1"/>
              <w:widowControl w:val="false"/>
              <w:spacing w:lineRule="auto" w:line="276"/>
              <w:rPr>
                <w:rFonts w:ascii="Verdana" w:hAnsi="Verdana" w:eastAsia="" w:cs="" w:cstheme="minorBidi" w:eastAsiaTheme="minorEastAsia"/>
                <w:bCs w:val="false"/>
                <w:color w:val="00000A"/>
                <w:szCs w:val="24"/>
                <w:lang w:val="nl-NL" w:eastAsia="nl-NL"/>
              </w:rPr>
            </w:pPr>
            <w:r>
              <w:rPr>
                <w:rFonts w:eastAsia="" w:cs="" w:ascii="Verdana" w:hAnsi="Verdana" w:cstheme="minorBidi" w:eastAsiaTheme="minorEastAsia"/>
                <w:b w:val="false"/>
                <w:bCs/>
                <w:color w:val="00000A"/>
                <w:szCs w:val="24"/>
                <w:lang w:val="nl-NL" w:eastAsia="nl-NL"/>
              </w:rPr>
              <w:t>NVT</w:t>
            </w:r>
          </w:p>
        </w:tc>
      </w:tr>
      <w:tr>
        <w:trPr/>
        <w:tc>
          <w:tcPr>
            <w:tcW w:w="2670" w:type="dxa"/>
            <w:cnfStyle w:val="001000000000" w:firstRow="0" w:lastRow="0" w:firstColumn="1" w:lastColumn="0" w:oddVBand="0" w:evenVBand="0" w:oddHBand="0" w:evenHBand="0" w:firstRowFirstColumn="0" w:firstRowLastColumn="0" w:lastRowFirstColumn="0" w:lastRowLastColumn="0"/>
            <w:tcBorders>
              <w:top w:val="nil"/>
              <w:left w:val="single" w:sz="8" w:space="0" w:color="00000A"/>
              <w:bottom w:val="single" w:sz="8" w:space="0" w:color="00000A"/>
              <w:right w:val="nil"/>
              <w:insideH w:val="single" w:sz="8" w:space="0" w:color="00000A"/>
              <w:insideV w:val="nil"/>
            </w:tcBorders>
            <w:shd w:color="auto" w:fill="auto" w:val="clear"/>
            <w:tcMar>
              <w:left w:w="25" w:type="dxa"/>
            </w:tcMar>
          </w:tcPr>
          <w:p>
            <w:pPr>
              <w:pStyle w:val="Default"/>
              <w:widowControl w:val="false"/>
              <w:spacing w:lineRule="auto" w:line="276" w:before="0" w:after="35"/>
              <w:rPr>
                <w:rFonts w:eastAsia="" w:cs="" w:cstheme="minorBidi" w:eastAsiaTheme="minorEastAsia"/>
                <w:color w:val="00000A"/>
                <w:sz w:val="16"/>
                <w:lang w:val="nl-NL" w:eastAsia="nl-NL"/>
              </w:rPr>
            </w:pPr>
            <w:r>
              <w:rPr>
                <w:rFonts w:eastAsia="" w:cs="" w:cstheme="minorBidi" w:eastAsiaTheme="minorEastAsia"/>
                <w:b/>
                <w:bCs/>
                <w:color w:val="00000A"/>
                <w:sz w:val="16"/>
                <w:lang w:val="nl-NL" w:eastAsia="nl-NL"/>
              </w:rPr>
              <w:t>Maak bijhoudingsnotificatie</w:t>
            </w:r>
          </w:p>
        </w:tc>
        <w:tc>
          <w:tcPr>
            <w:tcW w:w="1976" w:type="dxa"/>
            <w:cnfStyle w:val="000010000000" w:firstRow="0" w:lastRow="0" w:firstColumn="0" w:lastColumn="0" w:oddVBand="1" w:evenVBand="0" w:oddHBand="0" w:evenHBand="0" w:firstRowFirstColumn="0" w:firstRowLastColumn="0" w:lastRowFirstColumn="0" w:lastRowLastColumn="0"/>
            <w:tcBorders>
              <w:top w:val="single" w:sz="8" w:space="0" w:color="00000A"/>
              <w:left w:val="single" w:sz="8" w:space="0" w:color="00000A"/>
              <w:bottom w:val="single" w:sz="8" w:space="0" w:color="00000A"/>
              <w:right w:val="nil"/>
              <w:insideH w:val="single" w:sz="8" w:space="0" w:color="00000A"/>
              <w:insideV w:val="nil"/>
            </w:tcBorders>
            <w:shd w:color="auto" w:fill="auto" w:val="clear"/>
            <w:tcMar>
              <w:left w:w="25" w:type="dxa"/>
            </w:tcMar>
          </w:tcPr>
          <w:p>
            <w:pPr>
              <w:pStyle w:val="Standaard1"/>
              <w:widowControl w:val="false"/>
              <w:spacing w:lineRule="auto" w:line="276"/>
              <w:rPr>
                <w:rFonts w:ascii="Verdana" w:hAnsi="Verdana" w:eastAsia="" w:cs="" w:cstheme="minorBidi" w:eastAsiaTheme="minorEastAsia"/>
                <w:bCs/>
                <w:color w:val="00000A"/>
                <w:szCs w:val="24"/>
                <w:lang w:val="nl-NL" w:eastAsia="nl-NL"/>
              </w:rPr>
            </w:pPr>
            <w:r>
              <w:rPr>
                <w:rFonts w:eastAsia="" w:cs="" w:ascii="Verdana" w:hAnsi="Verdana" w:cstheme="minorBidi" w:eastAsiaTheme="minorEastAsia"/>
                <w:bCs/>
                <w:color w:val="00000A"/>
                <w:szCs w:val="24"/>
                <w:lang w:val="nl-NL" w:eastAsia="nl-NL"/>
              </w:rPr>
              <w:t>NVT</w:t>
            </w:r>
          </w:p>
        </w:tc>
        <w:tc>
          <w:tcPr>
            <w:tcW w:w="2724" w:type="dxa"/>
            <w:cnfStyle w:val="000100000000" w:firstRow="0" w:lastRow="0" w:firstColumn="0" w:lastColumn="1" w:oddVBand="0" w:evenVBand="0" w:oddHBand="0" w:evenHBand="0" w:firstRowFirstColumn="0" w:firstRowLastColumn="0" w:lastRowFirstColumn="0" w:lastRowLastColumn="0"/>
            <w:tcBorders>
              <w:top w:val="nil"/>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5" w:type="dxa"/>
            </w:tcMar>
          </w:tcPr>
          <w:p>
            <w:pPr>
              <w:pStyle w:val="Standaard1"/>
              <w:widowControl w:val="false"/>
              <w:spacing w:lineRule="auto" w:line="276"/>
              <w:rPr>
                <w:rFonts w:ascii="Verdana" w:hAnsi="Verdana" w:eastAsia="" w:cs="" w:cstheme="minorBidi" w:eastAsiaTheme="minorEastAsia"/>
                <w:bCs w:val="false"/>
                <w:color w:val="00000A"/>
                <w:szCs w:val="24"/>
                <w:lang w:val="nl-NL" w:eastAsia="nl-NL"/>
              </w:rPr>
            </w:pPr>
            <w:r>
              <w:rPr>
                <w:rFonts w:eastAsia="" w:cs="" w:ascii="Verdana" w:hAnsi="Verdana" w:cstheme="minorBidi" w:eastAsiaTheme="minorEastAsia"/>
                <w:b w:val="false"/>
                <w:bCs/>
                <w:color w:val="00000A"/>
                <w:szCs w:val="24"/>
                <w:lang w:val="nl-NL" w:eastAsia="nl-NL"/>
              </w:rPr>
              <w:t>NVT</w:t>
            </w:r>
          </w:p>
        </w:tc>
      </w:tr>
      <w:tr>
        <w:trPr>
          <w:cnfStyle w:val="010000000000" w:firstRow="0" w:lastRow="1" w:firstColumn="0" w:lastColumn="0" w:oddVBand="0" w:evenVBand="0" w:oddHBand="0" w:evenHBand="0" w:firstRowFirstColumn="0" w:firstRowLastColumn="0" w:lastRowFirstColumn="0" w:lastRowLastColumn="0"/>
        </w:trPr>
        <w:tc>
          <w:tcPr>
            <w:tcW w:w="2670" w:type="dxa"/>
            <w:cnfStyle w:val="001000000000" w:firstRow="0" w:lastRow="0" w:firstColumn="1" w:lastColumn="0" w:oddVBand="0" w:evenVBand="0" w:oddHBand="0" w:evenHBand="0" w:firstRowFirstColumn="0" w:firstRowLastColumn="0" w:lastRowFirstColumn="0" w:lastRowLastColumn="0"/>
            <w:tcBorders>
              <w:top w:val="single" w:sz="8" w:space="0" w:color="00000A"/>
              <w:left w:val="single" w:sz="8" w:space="0" w:color="00000A"/>
              <w:bottom w:val="single" w:sz="8" w:space="0" w:color="00000A"/>
              <w:right w:val="nil"/>
              <w:insideH w:val="single" w:sz="8" w:space="0" w:color="00000A"/>
              <w:insideV w:val="nil"/>
            </w:tcBorders>
            <w:shd w:color="auto" w:fill="auto" w:val="clear"/>
            <w:tcMar>
              <w:left w:w="25" w:type="dxa"/>
            </w:tcMar>
          </w:tcPr>
          <w:p>
            <w:pPr>
              <w:pStyle w:val="Default"/>
              <w:widowControl w:val="false"/>
              <w:spacing w:lineRule="auto" w:line="276" w:before="0" w:after="0"/>
              <w:rPr>
                <w:rFonts w:eastAsia="" w:cs="" w:cstheme="minorBidi" w:eastAsiaTheme="minorEastAsia"/>
                <w:color w:val="00000A"/>
                <w:sz w:val="16"/>
                <w:lang w:val="nl-NL" w:eastAsia="nl-NL"/>
              </w:rPr>
            </w:pPr>
            <w:r>
              <w:rPr>
                <w:rFonts w:eastAsia="" w:cs="" w:cstheme="minorBidi" w:eastAsiaTheme="minorEastAsia"/>
                <w:b/>
                <w:bCs/>
                <w:color w:val="00000A"/>
                <w:sz w:val="16"/>
                <w:lang w:val="nl-NL" w:eastAsia="nl-NL"/>
              </w:rPr>
              <w:t>Maak bijhoudingsresultaatbericht</w:t>
            </w:r>
          </w:p>
        </w:tc>
        <w:tc>
          <w:tcPr>
            <w:tcW w:w="1976" w:type="dxa"/>
            <w:cnfStyle w:val="000010000000" w:firstRow="0" w:lastRow="0" w:firstColumn="0" w:lastColumn="0" w:oddVBand="1" w:evenVBand="0" w:oddHBand="0" w:evenHBand="0" w:firstRowFirstColumn="0" w:firstRowLastColumn="0" w:lastRowFirstColumn="0" w:lastRowLastColumn="0"/>
            <w:tcBorders>
              <w:top w:val="single" w:sz="8" w:space="0" w:color="00000A"/>
              <w:left w:val="single" w:sz="8" w:space="0" w:color="00000A"/>
              <w:bottom w:val="single" w:sz="8" w:space="0" w:color="00000A"/>
              <w:right w:val="nil"/>
              <w:insideH w:val="single" w:sz="8" w:space="0" w:color="00000A"/>
              <w:insideV w:val="nil"/>
            </w:tcBorders>
            <w:shd w:color="auto" w:fill="auto" w:val="clear"/>
            <w:tcMar>
              <w:left w:w="25" w:type="dxa"/>
            </w:tcMar>
          </w:tcPr>
          <w:p>
            <w:pPr>
              <w:pStyle w:val="Standaard1"/>
              <w:widowControl w:val="false"/>
              <w:spacing w:lineRule="auto" w:line="276" w:before="0" w:after="0"/>
              <w:rPr>
                <w:rFonts w:ascii="Verdana" w:hAnsi="Verdana" w:eastAsia="" w:cs="" w:cstheme="minorBidi" w:eastAsiaTheme="minorEastAsia"/>
                <w:bCs w:val="false"/>
                <w:color w:val="00000A"/>
                <w:szCs w:val="24"/>
                <w:lang w:val="nl-NL" w:eastAsia="nl-NL"/>
              </w:rPr>
            </w:pPr>
            <w:r>
              <w:rPr>
                <w:rFonts w:eastAsia="" w:cs="" w:ascii="Verdana" w:hAnsi="Verdana" w:cstheme="minorBidi" w:eastAsiaTheme="minorEastAsia"/>
                <w:b w:val="false"/>
                <w:bCs w:val="false"/>
                <w:color w:val="00000A"/>
                <w:szCs w:val="24"/>
                <w:lang w:val="nl-NL" w:eastAsia="nl-NL"/>
              </w:rPr>
              <w:t>NVT</w:t>
            </w:r>
          </w:p>
        </w:tc>
        <w:tc>
          <w:tcPr>
            <w:tcW w:w="2724" w:type="dxa"/>
            <w:cnfStyle w:val="000100000000" w:firstRow="0" w:lastRow="0" w:firstColumn="0" w:lastColumn="1" w:oddVBand="0" w:evenVBand="0" w:oddHBand="0" w:evenHBand="0" w:firstRowFirstColumn="0" w:firstRowLastColumn="0" w:lastRowFirstColumn="0" w:lastRowLastColumn="0"/>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5" w:type="dxa"/>
            </w:tcMar>
          </w:tcPr>
          <w:p>
            <w:pPr>
              <w:pStyle w:val="Standaard1"/>
              <w:widowControl w:val="false"/>
              <w:spacing w:lineRule="auto" w:line="276" w:before="0" w:after="0"/>
              <w:rPr>
                <w:rFonts w:ascii="Verdana" w:hAnsi="Verdana" w:eastAsia="" w:cs="" w:cstheme="minorBidi" w:eastAsiaTheme="minorEastAsia"/>
                <w:bCs w:val="false"/>
                <w:color w:val="00000A"/>
                <w:szCs w:val="24"/>
                <w:lang w:val="nl-NL" w:eastAsia="nl-NL"/>
              </w:rPr>
            </w:pPr>
            <w:r>
              <w:rPr>
                <w:rFonts w:eastAsia="" w:cs="" w:ascii="Verdana" w:hAnsi="Verdana" w:cstheme="minorBidi" w:eastAsiaTheme="minorEastAsia"/>
                <w:b w:val="false"/>
                <w:bCs/>
                <w:color w:val="00000A"/>
                <w:szCs w:val="24"/>
                <w:lang w:val="nl-NL" w:eastAsia="nl-NL"/>
              </w:rPr>
              <w:t>NVT</w:t>
            </w:r>
          </w:p>
        </w:tc>
      </w:tr>
    </w:tbl>
    <w:p>
      <w:pPr>
        <w:pStyle w:val="Default"/>
        <w:spacing w:before="0" w:after="35"/>
        <w:rPr/>
      </w:pPr>
      <w:r>
        <w:rPr/>
      </w:r>
    </w:p>
    <w:p>
      <w:pPr>
        <w:pStyle w:val="Heading1"/>
        <w:numPr>
          <w:ilvl w:val="0"/>
          <w:numId w:val="1"/>
        </w:numPr>
        <w:spacing w:lineRule="auto" w:line="276"/>
        <w:rPr>
          <w:lang w:val="nl-NL"/>
        </w:rPr>
      </w:pPr>
      <w:bookmarkStart w:id="92" w:name="_Toc453932076"/>
      <w:bookmarkStart w:id="93" w:name="_Toc322772363"/>
      <w:bookmarkStart w:id="94" w:name="_Toc463450872"/>
      <w:bookmarkStart w:id="95" w:name="__RefHeading___Toc1805_1853358917"/>
      <w:bookmarkEnd w:id="92"/>
      <w:bookmarkEnd w:id="93"/>
      <w:bookmarkEnd w:id="94"/>
      <w:bookmarkEnd w:id="95"/>
      <w:r>
        <w:rPr>
          <w:lang w:val="nl-NL"/>
        </w:rPr>
        <w:t>Test producten</w:t>
      </w:r>
    </w:p>
    <w:p>
      <w:pPr>
        <w:pStyle w:val="Normal"/>
        <w:rPr/>
      </w:pPr>
      <w:r>
        <w:rPr/>
        <w:t>Bij de oplevering van de release zijn de volgende test producten opgeleverd:</w:t>
      </w:r>
    </w:p>
    <w:tbl>
      <w:tblPr>
        <w:tblW w:w="8222"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15" w:type="dxa"/>
          <w:right w:w="30" w:type="dxa"/>
        </w:tblCellMar>
        <w:tblLook w:val="04a0" w:noVBand="1" w:noHBand="0" w:lastColumn="0" w:firstColumn="1" w:lastRow="0" w:firstRow="1"/>
      </w:tblPr>
      <w:tblGrid>
        <w:gridCol w:w="2269"/>
        <w:gridCol w:w="676"/>
        <w:gridCol w:w="3404"/>
        <w:gridCol w:w="1872"/>
      </w:tblGrid>
      <w:tr>
        <w:trPr/>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TabelSubkop"/>
              <w:rPr/>
            </w:pPr>
            <w:r>
              <w:rPr/>
              <w:t>Product</w:t>
            </w:r>
          </w:p>
        </w:tc>
        <w:tc>
          <w:tcPr>
            <w:tcW w:w="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TabelSubkop"/>
              <w:rPr/>
            </w:pPr>
            <w:r>
              <w:rPr/>
              <w:t>Versie</w:t>
            </w:r>
          </w:p>
        </w:tc>
        <w:tc>
          <w:tcPr>
            <w:tcW w:w="3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bottom"/>
          </w:tcPr>
          <w:p>
            <w:pPr>
              <w:pStyle w:val="TabelSubkop"/>
              <w:rPr/>
            </w:pPr>
            <w:r>
              <w:rPr/>
              <w:t>Omschrijving</w:t>
            </w:r>
          </w:p>
        </w:tc>
        <w:tc>
          <w:tcPr>
            <w:tcW w:w="1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right w:w="15" w:type="dxa"/>
            </w:tcMar>
            <w:vAlign w:val="bottom"/>
          </w:tcPr>
          <w:p>
            <w:pPr>
              <w:pStyle w:val="TabelSubkop"/>
              <w:rPr/>
            </w:pPr>
            <w:r>
              <w:rPr/>
              <w:t>Locatie</w:t>
            </w:r>
          </w:p>
        </w:tc>
      </w:tr>
      <w:tr>
        <w:trPr/>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Logische testgevallen BRP software (Levering + Bijhouding)</w:t>
            </w:r>
          </w:p>
        </w:tc>
        <w:tc>
          <w:tcPr>
            <w:tcW w:w="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NVT</w:t>
            </w:r>
          </w:p>
        </w:tc>
        <w:tc>
          <w:tcPr>
            <w:tcW w:w="3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 xml:space="preserve">Export uit het BMR van de logische testgevallen tbv de BRP software </w:t>
            </w:r>
          </w:p>
        </w:tc>
        <w:tc>
          <w:tcPr>
            <w:tcW w:w="1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right w:w="15" w:type="dxa"/>
            </w:tcMar>
          </w:tcPr>
          <w:p>
            <w:pPr>
              <w:pStyle w:val="Tabeltekst"/>
              <w:rPr/>
            </w:pPr>
            <w:r>
              <w:rPr/>
              <w:t>//Emma/01 BRP/04 Testdocumentatie</w:t>
            </w:r>
          </w:p>
        </w:tc>
      </w:tr>
      <w:tr>
        <w:trPr/>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Traceability matrix (Levering + Bijhouding)</w:t>
            </w:r>
          </w:p>
        </w:tc>
        <w:tc>
          <w:tcPr>
            <w:tcW w:w="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NVT</w:t>
            </w:r>
          </w:p>
        </w:tc>
        <w:tc>
          <w:tcPr>
            <w:tcW w:w="3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Overzicht van de relatie tussen regels en de corresponderende testgevallen</w:t>
            </w:r>
          </w:p>
        </w:tc>
        <w:tc>
          <w:tcPr>
            <w:tcW w:w="1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right w:w="15" w:type="dxa"/>
            </w:tcMar>
          </w:tcPr>
          <w:p>
            <w:pPr>
              <w:pStyle w:val="Tabeltekst"/>
              <w:rPr/>
            </w:pPr>
            <w:r>
              <w:rPr/>
              <w:t>//Emma/01 BRP/04 Testdocumentatie</w:t>
            </w:r>
          </w:p>
        </w:tc>
      </w:tr>
      <w:tr>
        <w:trPr/>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lang w:val="en-US"/>
              </w:rPr>
            </w:pPr>
            <w:r>
              <w:rPr>
                <w:lang w:val="en-US"/>
              </w:rPr>
              <w:t>Traceability Matrix Emma Team Rood (Levering)</w:t>
            </w:r>
          </w:p>
        </w:tc>
        <w:tc>
          <w:tcPr>
            <w:tcW w:w="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lang w:val="en-US"/>
              </w:rPr>
            </w:pPr>
            <w:r>
              <w:rPr>
                <w:lang w:val="en-US"/>
              </w:rPr>
              <w:t>NVT</w:t>
            </w:r>
          </w:p>
        </w:tc>
        <w:tc>
          <w:tcPr>
            <w:tcW w:w="3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Overzicht van de relatie tussen de regels en de corresponderende testgevallen met de bijbehorende locatie van de story files.</w:t>
            </w:r>
          </w:p>
        </w:tc>
        <w:tc>
          <w:tcPr>
            <w:tcW w:w="1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right w:w="15" w:type="dxa"/>
            </w:tcMar>
          </w:tcPr>
          <w:p>
            <w:pPr>
              <w:pStyle w:val="Tabeltekst"/>
              <w:rPr/>
            </w:pPr>
            <w:r>
              <w:rPr/>
              <w:t>//Emma/01 BRP/04</w:t>
            </w:r>
          </w:p>
          <w:p>
            <w:pPr>
              <w:pStyle w:val="Tabeltekst"/>
              <w:rPr/>
            </w:pPr>
            <w:r>
              <w:rPr/>
              <w:t>Testdocumentatie</w:t>
            </w:r>
          </w:p>
        </w:tc>
      </w:tr>
      <w:tr>
        <w:trPr/>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lang w:val="en-US"/>
              </w:rPr>
            </w:pPr>
            <w:r>
              <w:rPr>
                <w:lang w:val="en-US"/>
              </w:rPr>
              <w:t xml:space="preserve">Testware End to End regressie test inclusief BRP integratie test (Levering) </w:t>
            </w:r>
          </w:p>
        </w:tc>
        <w:tc>
          <w:tcPr>
            <w:tcW w:w="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NVT</w:t>
            </w:r>
          </w:p>
        </w:tc>
        <w:tc>
          <w:tcPr>
            <w:tcW w:w="3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Testware voor het geautomiseerd uitvoeren van de testen behorende bij de End to End regressie testen en de BRP integratie testen</w:t>
            </w:r>
          </w:p>
        </w:tc>
        <w:tc>
          <w:tcPr>
            <w:tcW w:w="1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right w:w="15" w:type="dxa"/>
            </w:tcMar>
          </w:tcPr>
          <w:p>
            <w:pPr>
              <w:pStyle w:val="Tabeltekst"/>
              <w:rPr/>
            </w:pPr>
            <w:r>
              <w:rPr/>
              <w:t>//Emma/01 BRP/06 Software Package</w:t>
            </w:r>
          </w:p>
        </w:tc>
      </w:tr>
      <w:tr>
        <w:trPr/>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Testware  API regressie test inclusief intake test en Geconverteerde GBA bijhoudingen test (Levering)</w:t>
            </w:r>
          </w:p>
        </w:tc>
        <w:tc>
          <w:tcPr>
            <w:tcW w:w="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NVT</w:t>
            </w:r>
          </w:p>
        </w:tc>
        <w:tc>
          <w:tcPr>
            <w:tcW w:w="3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Testware voor het geautomiseerd uitvoeren van de testen behorende bij de API regressie test, intake test en geconverteerde GBA bijhouding test</w:t>
            </w:r>
          </w:p>
        </w:tc>
        <w:tc>
          <w:tcPr>
            <w:tcW w:w="1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right w:w="15" w:type="dxa"/>
            </w:tcMar>
          </w:tcPr>
          <w:p>
            <w:pPr>
              <w:pStyle w:val="Tabeltekst"/>
              <w:rPr/>
            </w:pPr>
            <w:r>
              <w:rPr/>
              <w:t>//Emma/01 BRP/06 Software Package</w:t>
            </w:r>
          </w:p>
        </w:tc>
      </w:tr>
      <w:tr>
        <w:trPr/>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Default"/>
              <w:rPr>
                <w:szCs w:val="16"/>
                <w:lang w:val="nl-NL"/>
              </w:rPr>
            </w:pPr>
            <w:r>
              <w:rPr>
                <w:sz w:val="16"/>
                <w:szCs w:val="16"/>
                <w:lang w:val="nl-NL"/>
              </w:rPr>
              <w:t xml:space="preserve">Testscript Voltrekking Huwelijk in Nederland (Bijhouding) </w:t>
            </w:r>
          </w:p>
          <w:p>
            <w:pPr>
              <w:pStyle w:val="Tabeltekst"/>
              <w:rPr/>
            </w:pPr>
            <w:r>
              <w:rPr/>
            </w:r>
          </w:p>
        </w:tc>
        <w:tc>
          <w:tcPr>
            <w:tcW w:w="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1.3</w:t>
            </w:r>
          </w:p>
        </w:tc>
        <w:tc>
          <w:tcPr>
            <w:tcW w:w="3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Default"/>
              <w:spacing w:lineRule="atLeast" w:line="240" w:before="0" w:after="120"/>
              <w:rPr>
                <w:szCs w:val="16"/>
                <w:lang w:val="nl-NL"/>
              </w:rPr>
            </w:pPr>
            <w:r>
              <w:rPr>
                <w:sz w:val="16"/>
                <w:szCs w:val="16"/>
                <w:lang w:val="nl-NL"/>
              </w:rPr>
              <w:t xml:space="preserve">Testscript met testanalyses en logische testgevallen voor gegevensvalidatie-, integriteit-, controle, invoervalidatieregels en verwerking bij Voltrekking Huwelijk in Nederland. </w:t>
            </w:r>
          </w:p>
          <w:p>
            <w:pPr>
              <w:pStyle w:val="Tabeltekst"/>
              <w:spacing w:lineRule="atLeast" w:line="240"/>
              <w:rPr/>
            </w:pPr>
            <w:r>
              <w:rPr/>
            </w:r>
          </w:p>
        </w:tc>
        <w:tc>
          <w:tcPr>
            <w:tcW w:w="1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right w:w="15" w:type="dxa"/>
            </w:tcMar>
          </w:tcPr>
          <w:p>
            <w:pPr>
              <w:pStyle w:val="Default"/>
              <w:rPr>
                <w:szCs w:val="16"/>
              </w:rPr>
            </w:pPr>
            <w:r>
              <w:rPr>
                <w:sz w:val="16"/>
                <w:szCs w:val="16"/>
              </w:rPr>
              <w:t xml:space="preserve">//Emma/01 BRP/04 Testdocumentatie </w:t>
            </w:r>
          </w:p>
          <w:p>
            <w:pPr>
              <w:pStyle w:val="Tabeltekst"/>
              <w:rPr/>
            </w:pPr>
            <w:r>
              <w:rPr/>
            </w:r>
          </w:p>
        </w:tc>
      </w:tr>
      <w:tr>
        <w:trPr/>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Default"/>
              <w:rPr>
                <w:szCs w:val="16"/>
                <w:lang w:val="nl-NL"/>
              </w:rPr>
            </w:pPr>
            <w:r>
              <w:rPr>
                <w:sz w:val="16"/>
                <w:szCs w:val="16"/>
                <w:lang w:val="nl-NL"/>
              </w:rPr>
              <w:t xml:space="preserve">Testscript GBA-Voltrekking Huwelijk in Nederland (Bijhouding) </w:t>
            </w:r>
          </w:p>
          <w:p>
            <w:pPr>
              <w:pStyle w:val="Tabeltekst"/>
              <w:rPr/>
            </w:pPr>
            <w:r>
              <w:rPr/>
            </w:r>
          </w:p>
        </w:tc>
        <w:tc>
          <w:tcPr>
            <w:tcW w:w="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0.1</w:t>
            </w:r>
          </w:p>
        </w:tc>
        <w:tc>
          <w:tcPr>
            <w:tcW w:w="3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Default"/>
              <w:spacing w:lineRule="atLeast" w:line="240" w:before="0" w:after="120"/>
              <w:rPr>
                <w:szCs w:val="16"/>
                <w:lang w:val="nl-NL"/>
              </w:rPr>
            </w:pPr>
            <w:r>
              <w:rPr>
                <w:sz w:val="16"/>
                <w:szCs w:val="16"/>
                <w:lang w:val="nl-NL"/>
              </w:rPr>
              <w:t xml:space="preserve">Testscript met testanalyses en logische testgevallen voor gegevensvalidatie-, integriteit-, controle, invoervalidatieregels bij GBA-Voltrekking Huwelijk in Nederland. </w:t>
            </w:r>
          </w:p>
          <w:p>
            <w:pPr>
              <w:pStyle w:val="Tabeltekst"/>
              <w:spacing w:lineRule="atLeast" w:line="240"/>
              <w:rPr/>
            </w:pPr>
            <w:r>
              <w:rPr/>
            </w:r>
          </w:p>
        </w:tc>
        <w:tc>
          <w:tcPr>
            <w:tcW w:w="1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right w:w="15" w:type="dxa"/>
            </w:tcMar>
          </w:tcPr>
          <w:p>
            <w:pPr>
              <w:pStyle w:val="Default"/>
              <w:rPr>
                <w:szCs w:val="16"/>
              </w:rPr>
            </w:pPr>
            <w:r>
              <w:rPr>
                <w:sz w:val="16"/>
                <w:szCs w:val="16"/>
              </w:rPr>
              <w:t xml:space="preserve">//Emma/01 BRP/04 Testdocumentatie </w:t>
            </w:r>
          </w:p>
          <w:p>
            <w:pPr>
              <w:pStyle w:val="Tabeltekst"/>
              <w:rPr/>
            </w:pPr>
            <w:r>
              <w:rPr/>
            </w:r>
          </w:p>
        </w:tc>
      </w:tr>
      <w:tr>
        <w:trPr/>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Testscript Aangaan geregistreerd partnerschap in Nederland</w:t>
            </w:r>
          </w:p>
          <w:p>
            <w:pPr>
              <w:pStyle w:val="Tabeltekst"/>
              <w:rPr/>
            </w:pPr>
            <w:r>
              <w:rPr/>
              <w:t>(Bijhouding)</w:t>
            </w:r>
          </w:p>
        </w:tc>
        <w:tc>
          <w:tcPr>
            <w:tcW w:w="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0.1</w:t>
            </w:r>
          </w:p>
        </w:tc>
        <w:tc>
          <w:tcPr>
            <w:tcW w:w="3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Testscript waarin is aangegeven welke regels zijn getriggerd voor Aangaan geregistreerd partnerschap in Nederland.</w:t>
            </w:r>
          </w:p>
        </w:tc>
        <w:tc>
          <w:tcPr>
            <w:tcW w:w="1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right w:w="15" w:type="dxa"/>
            </w:tcMar>
          </w:tcPr>
          <w:p>
            <w:pPr>
              <w:pStyle w:val="Tabeltekst"/>
              <w:rPr/>
            </w:pPr>
            <w:r>
              <w:rPr>
                <w:szCs w:val="16"/>
              </w:rPr>
              <w:t>// Emma /01 BRP/04 Testdocumentatie</w:t>
            </w:r>
          </w:p>
        </w:tc>
      </w:tr>
      <w:tr>
        <w:trPr/>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Testscript Beëindiging geregistreerd partnerschap in Nederland</w:t>
            </w:r>
          </w:p>
          <w:p>
            <w:pPr>
              <w:pStyle w:val="Tabeltekst"/>
              <w:rPr/>
            </w:pPr>
            <w:r>
              <w:rPr/>
              <w:t>(Bijhouding)</w:t>
            </w:r>
          </w:p>
        </w:tc>
        <w:tc>
          <w:tcPr>
            <w:tcW w:w="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0.1</w:t>
            </w:r>
          </w:p>
        </w:tc>
        <w:tc>
          <w:tcPr>
            <w:tcW w:w="3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Testscript met testanalyses en logische testgevallen voor beëindiging geregistreerd partnerschap in Nederland.</w:t>
            </w:r>
          </w:p>
        </w:tc>
        <w:tc>
          <w:tcPr>
            <w:tcW w:w="1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right w:w="15" w:type="dxa"/>
            </w:tcMar>
          </w:tcPr>
          <w:p>
            <w:pPr>
              <w:pStyle w:val="Tabeltekst"/>
              <w:rPr/>
            </w:pPr>
            <w:r>
              <w:rPr>
                <w:szCs w:val="16"/>
              </w:rPr>
              <w:t>// Emma /01 BRP/04 Testdocumentatie</w:t>
            </w:r>
          </w:p>
        </w:tc>
      </w:tr>
      <w:tr>
        <w:trPr/>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Testscript Autorisatie administratieve handeling</w:t>
            </w:r>
          </w:p>
          <w:p>
            <w:pPr>
              <w:pStyle w:val="Tabeltekst"/>
              <w:rPr/>
            </w:pPr>
            <w:r>
              <w:rPr/>
              <w:t>(Bijhouding)</w:t>
            </w:r>
          </w:p>
        </w:tc>
        <w:tc>
          <w:tcPr>
            <w:tcW w:w="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0.1</w:t>
            </w:r>
          </w:p>
        </w:tc>
        <w:tc>
          <w:tcPr>
            <w:tcW w:w="3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Testscript met testanalyses en logische testgevallen voor autorisatieregels.</w:t>
            </w:r>
          </w:p>
        </w:tc>
        <w:tc>
          <w:tcPr>
            <w:tcW w:w="1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right w:w="15" w:type="dxa"/>
            </w:tcMar>
          </w:tcPr>
          <w:p>
            <w:pPr>
              <w:pStyle w:val="Tabeltekst"/>
              <w:rPr/>
            </w:pPr>
            <w:r>
              <w:rPr>
                <w:szCs w:val="16"/>
              </w:rPr>
              <w:t>// Emma /01 BRP/04 Testdocumentatie</w:t>
            </w:r>
          </w:p>
        </w:tc>
      </w:tr>
      <w:tr>
        <w:trPr/>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Testscript Maak bijhoudingsplan</w:t>
            </w:r>
          </w:p>
          <w:p>
            <w:pPr>
              <w:pStyle w:val="Tabeltekst"/>
              <w:rPr/>
            </w:pPr>
            <w:r>
              <w:rPr/>
              <w:t>(Bijhouding)</w:t>
            </w:r>
          </w:p>
        </w:tc>
        <w:tc>
          <w:tcPr>
            <w:tcW w:w="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0.1</w:t>
            </w:r>
          </w:p>
        </w:tc>
        <w:tc>
          <w:tcPr>
            <w:tcW w:w="3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Testscript met testanalyses en logische testgevallen voor het maken van een bijhoudingsplan.</w:t>
            </w:r>
          </w:p>
        </w:tc>
        <w:tc>
          <w:tcPr>
            <w:tcW w:w="1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right w:w="15" w:type="dxa"/>
            </w:tcMar>
          </w:tcPr>
          <w:p>
            <w:pPr>
              <w:pStyle w:val="Tabeltekst"/>
              <w:rPr/>
            </w:pPr>
            <w:r>
              <w:rPr>
                <w:szCs w:val="16"/>
              </w:rPr>
              <w:t>// Emma /01 BRP/04 Testdocumentatie</w:t>
            </w:r>
          </w:p>
        </w:tc>
      </w:tr>
      <w:tr>
        <w:trPr/>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Testscript Maak bijhoudingsnotificatie</w:t>
            </w:r>
          </w:p>
          <w:p>
            <w:pPr>
              <w:pStyle w:val="Tabeltekst"/>
              <w:rPr/>
            </w:pPr>
            <w:r>
              <w:rPr/>
              <w:t>(Bijhouding)</w:t>
            </w:r>
          </w:p>
        </w:tc>
        <w:tc>
          <w:tcPr>
            <w:tcW w:w="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0.1</w:t>
            </w:r>
          </w:p>
        </w:tc>
        <w:tc>
          <w:tcPr>
            <w:tcW w:w="3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Testscript met testanalyses en logische testgevallen voor het maken van een bijhoudingsnotificatie.</w:t>
            </w:r>
          </w:p>
        </w:tc>
        <w:tc>
          <w:tcPr>
            <w:tcW w:w="1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right w:w="15" w:type="dxa"/>
            </w:tcMar>
          </w:tcPr>
          <w:p>
            <w:pPr>
              <w:pStyle w:val="Tabeltekst"/>
              <w:rPr/>
            </w:pPr>
            <w:r>
              <w:rPr>
                <w:szCs w:val="16"/>
              </w:rPr>
              <w:t>// Emma /01 BRP/04 Testdocumentatie</w:t>
            </w:r>
          </w:p>
        </w:tc>
      </w:tr>
      <w:tr>
        <w:trPr/>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Testscript Maak bijhoudingsresultaatbericht</w:t>
            </w:r>
          </w:p>
          <w:p>
            <w:pPr>
              <w:pStyle w:val="Tabeltekst"/>
              <w:rPr/>
            </w:pPr>
            <w:r>
              <w:rPr/>
              <w:t>(Bijhouding)</w:t>
            </w:r>
          </w:p>
        </w:tc>
        <w:tc>
          <w:tcPr>
            <w:tcW w:w="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0.1</w:t>
            </w:r>
          </w:p>
        </w:tc>
        <w:tc>
          <w:tcPr>
            <w:tcW w:w="3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Testscript met testanalyses en logische testgevallen voor het controleren van het bijhoudingsresultaatbericht.</w:t>
            </w:r>
          </w:p>
        </w:tc>
        <w:tc>
          <w:tcPr>
            <w:tcW w:w="1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right w:w="15" w:type="dxa"/>
            </w:tcMar>
          </w:tcPr>
          <w:p>
            <w:pPr>
              <w:pStyle w:val="Tabeltekst"/>
              <w:rPr/>
            </w:pPr>
            <w:r>
              <w:rPr>
                <w:szCs w:val="16"/>
              </w:rPr>
              <w:t>// Emma /01 BRP/04 Testdocumentatie</w:t>
            </w:r>
          </w:p>
        </w:tc>
      </w:tr>
      <w:tr>
        <w:trPr/>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Test rapportage (Levering + Bijhouding)</w:t>
            </w:r>
          </w:p>
          <w:p>
            <w:pPr>
              <w:pStyle w:val="Tabeltekst"/>
              <w:rPr/>
            </w:pPr>
            <w:r>
              <w:rPr/>
            </w:r>
          </w:p>
          <w:p>
            <w:pPr>
              <w:pStyle w:val="Tabeltekst"/>
              <w:rPr/>
            </w:pPr>
            <w:r>
              <w:rPr/>
            </w:r>
          </w:p>
          <w:p>
            <w:pPr>
              <w:pStyle w:val="Tabeltekst"/>
              <w:rPr/>
            </w:pPr>
            <w:r>
              <w:rPr/>
            </w:r>
          </w:p>
          <w:p>
            <w:pPr>
              <w:pStyle w:val="Tabeltekst"/>
              <w:rPr/>
            </w:pPr>
            <w:r>
              <w:rPr/>
            </w:r>
          </w:p>
        </w:tc>
        <w:tc>
          <w:tcPr>
            <w:tcW w:w="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1.0</w:t>
            </w:r>
          </w:p>
        </w:tc>
        <w:tc>
          <w:tcPr>
            <w:tcW w:w="3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5" w:type="dxa"/>
              <w:right w:w="45" w:type="dxa"/>
            </w:tcMar>
          </w:tcPr>
          <w:p>
            <w:pPr>
              <w:pStyle w:val="Tabeltekst"/>
              <w:rPr/>
            </w:pPr>
            <w:r>
              <w:rPr/>
              <w:t>Vastlegging van de testactiviteiten en resultaten voor de betreffende oplevering</w:t>
            </w:r>
          </w:p>
        </w:tc>
        <w:tc>
          <w:tcPr>
            <w:tcW w:w="1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right w:w="15" w:type="dxa"/>
            </w:tcMar>
          </w:tcPr>
          <w:p>
            <w:pPr>
              <w:pStyle w:val="Tabeltekst"/>
              <w:rPr/>
            </w:pPr>
            <w:r>
              <w:rPr/>
              <w:t>//Emma/01 BRP/04 Testdocumentatie</w:t>
            </w:r>
          </w:p>
        </w:tc>
      </w:tr>
    </w:tbl>
    <w:p>
      <w:pPr>
        <w:pStyle w:val="Normal"/>
        <w:rPr/>
      </w:pPr>
      <w:r>
        <w:rPr/>
      </w:r>
    </w:p>
    <w:p>
      <w:pPr>
        <w:pStyle w:val="Heading1"/>
        <w:numPr>
          <w:ilvl w:val="0"/>
          <w:numId w:val="1"/>
        </w:numPr>
        <w:spacing w:lineRule="auto" w:line="276"/>
        <w:rPr>
          <w:lang w:val="nl-NL"/>
        </w:rPr>
      </w:pPr>
      <w:bookmarkStart w:id="96" w:name="_Toc453932077"/>
      <w:bookmarkStart w:id="97" w:name="_Toc463450873"/>
      <w:bookmarkStart w:id="98" w:name="__RefHeading___Toc1807_1853358917"/>
      <w:bookmarkEnd w:id="96"/>
      <w:bookmarkEnd w:id="97"/>
      <w:bookmarkEnd w:id="98"/>
      <w:r>
        <w:rPr>
          <w:lang w:val="nl-NL"/>
        </w:rPr>
        <w:t>Test aanpak</w:t>
      </w:r>
    </w:p>
    <w:p>
      <w:pPr>
        <w:pStyle w:val="Normal"/>
        <w:rPr/>
      </w:pPr>
      <w:r>
        <w:rPr/>
        <w:t xml:space="preserve">Dit hoofdstuk beschrijft de testaanpak voor de BRP software. </w:t>
      </w:r>
    </w:p>
    <w:p>
      <w:pPr>
        <w:pStyle w:val="Heading2"/>
        <w:numPr>
          <w:ilvl w:val="1"/>
          <w:numId w:val="1"/>
        </w:numPr>
        <w:jc w:val="left"/>
        <w:rPr/>
      </w:pPr>
      <w:bookmarkStart w:id="99" w:name="_Toc453932078"/>
      <w:bookmarkStart w:id="100" w:name="_Toc463450874"/>
      <w:bookmarkStart w:id="101" w:name="__RefHeading___Toc1809_1853358917"/>
      <w:bookmarkEnd w:id="99"/>
      <w:bookmarkEnd w:id="100"/>
      <w:bookmarkEnd w:id="101"/>
      <w:r>
        <w:rPr/>
        <w:t>Testvormen</w:t>
      </w:r>
    </w:p>
    <w:p>
      <w:pPr>
        <w:pStyle w:val="Normal"/>
        <w:rPr/>
      </w:pPr>
      <w:r>
        <w:rPr/>
        <w:t>Ten behoeve van de Functionele Systeem Test zijn onderstaande testvormen gedefinieerd:</w:t>
      </w:r>
    </w:p>
    <w:p>
      <w:pPr>
        <w:pStyle w:val="Gemiddeldraster1accent21"/>
        <w:spacing w:lineRule="auto" w:line="276"/>
        <w:ind w:left="644" w:hanging="0"/>
        <w:rPr/>
      </w:pPr>
      <w:r>
        <w:rPr/>
      </w:r>
    </w:p>
    <w:p>
      <w:pPr>
        <w:pStyle w:val="Gemiddeldraster1accent21"/>
        <w:numPr>
          <w:ilvl w:val="0"/>
          <w:numId w:val="2"/>
        </w:numPr>
        <w:spacing w:lineRule="auto" w:line="276"/>
        <w:rPr>
          <w:b/>
          <w:b/>
          <w:bCs/>
        </w:rPr>
      </w:pPr>
      <w:r>
        <w:rPr>
          <w:b/>
          <w:bCs/>
        </w:rPr>
        <w:t>Intake test</w:t>
      </w:r>
    </w:p>
    <w:p>
      <w:pPr>
        <w:pStyle w:val="Gemiddeldraster1accent21"/>
        <w:spacing w:lineRule="auto" w:line="276"/>
        <w:ind w:left="644" w:hanging="0"/>
        <w:rPr/>
      </w:pPr>
      <w:r>
        <w:rPr/>
        <w:t>Deze testvorm betreft het testen of het testobject goed genoeg is om verder te testen binnen de gegeven testopstelling. Deze testvorm is voor intern gebruik, er wordt daarom niet over deze testvorm gerapporteerd</w:t>
      </w:r>
    </w:p>
    <w:p>
      <w:pPr>
        <w:pStyle w:val="Gemiddeldraster1accent21"/>
        <w:spacing w:lineRule="auto" w:line="276"/>
        <w:ind w:left="644" w:hanging="0"/>
        <w:rPr/>
      </w:pPr>
      <w:r>
        <w:rPr/>
      </w:r>
    </w:p>
    <w:p>
      <w:pPr>
        <w:pStyle w:val="Gemiddeldraster1accent21"/>
        <w:numPr>
          <w:ilvl w:val="0"/>
          <w:numId w:val="2"/>
        </w:numPr>
        <w:spacing w:lineRule="auto" w:line="276"/>
        <w:rPr>
          <w:b/>
          <w:b/>
          <w:bCs/>
        </w:rPr>
      </w:pPr>
      <w:r>
        <w:rPr>
          <w:b/>
          <w:bCs/>
        </w:rPr>
        <w:t>API Regressie test</w:t>
      </w:r>
    </w:p>
    <w:p>
      <w:pPr>
        <w:pStyle w:val="Gemiddeldraster1accent21"/>
        <w:spacing w:lineRule="auto" w:line="276"/>
        <w:ind w:left="644" w:hanging="0"/>
        <w:rPr/>
      </w:pPr>
      <w:r>
        <w:rPr/>
        <w:t>Deze testvorm betreft het testen van de werking van de functionaliteit conform de testbasis (Use cases). De testen vinden plaats op de service laag van de verschillende componenten in het lever domein. De testen binnen de API regressie test richten zich met name op de verificatie van individuele regels.</w:t>
      </w:r>
    </w:p>
    <w:p>
      <w:pPr>
        <w:pStyle w:val="Gemiddeldraster1accent21"/>
        <w:spacing w:lineRule="auto" w:line="276"/>
        <w:ind w:left="0" w:hanging="0"/>
        <w:rPr/>
      </w:pPr>
      <w:r>
        <w:rPr/>
      </w:r>
    </w:p>
    <w:p>
      <w:pPr>
        <w:pStyle w:val="Gemiddeldraster1accent21"/>
        <w:numPr>
          <w:ilvl w:val="0"/>
          <w:numId w:val="2"/>
        </w:numPr>
        <w:spacing w:lineRule="auto" w:line="276"/>
        <w:rPr>
          <w:b/>
          <w:b/>
          <w:bCs/>
        </w:rPr>
      </w:pPr>
      <w:r>
        <w:rPr>
          <w:b/>
          <w:bCs/>
        </w:rPr>
        <w:t xml:space="preserve">End to End regressie test </w:t>
      </w:r>
    </w:p>
    <w:p>
      <w:pPr>
        <w:pStyle w:val="Gemiddeldraster1accent21"/>
        <w:spacing w:lineRule="auto" w:line="276"/>
        <w:ind w:left="644" w:hanging="0"/>
        <w:rPr/>
      </w:pPr>
      <w:r>
        <w:rPr/>
        <w:t>Deze testvorm betreft het testen van de werking van de functionaliteit conform de Use Case beschrijving (inclusief bedrijfsregels, handelingen van actoren). De testen worden uitgevoerd op webservice niveau, inclusief de database als component. De testen binnen de End to End regressie test richten zich met name op de verificatie van componenten die betrekking hebben op verzending, archivering en protocollering.</w:t>
      </w:r>
    </w:p>
    <w:p>
      <w:pPr>
        <w:pStyle w:val="Gemiddeldraster1accent21"/>
        <w:spacing w:lineRule="auto" w:line="276"/>
        <w:ind w:left="644" w:hanging="0"/>
        <w:rPr/>
      </w:pPr>
      <w:r>
        <w:rPr/>
      </w:r>
    </w:p>
    <w:p>
      <w:pPr>
        <w:pStyle w:val="Gemiddeldraster1accent21"/>
        <w:numPr>
          <w:ilvl w:val="0"/>
          <w:numId w:val="2"/>
        </w:numPr>
        <w:spacing w:lineRule="auto" w:line="276"/>
        <w:rPr>
          <w:b/>
          <w:b/>
          <w:bCs/>
        </w:rPr>
      </w:pPr>
      <w:r>
        <w:rPr>
          <w:b/>
          <w:bCs/>
        </w:rPr>
        <w:t>BRP Integratie test</w:t>
      </w:r>
    </w:p>
    <w:p>
      <w:pPr>
        <w:pStyle w:val="Gemiddeldraster1accent21"/>
        <w:spacing w:lineRule="auto" w:line="276"/>
        <w:ind w:left="644" w:hanging="0"/>
        <w:rPr/>
      </w:pPr>
      <w:r>
        <w:rPr/>
        <w:t>Deze testvorm betreft het testen van de integratie tussen de BRP Bijhouding componenten en de BRP levering componenten. De testen zijn gericht op het verifiëren van het leveren van administratieve handelingen die voortkomen uit een BRP bijhouding. Inhoudelijk worden de testen uitgebreid op het moment dat er nieuwe handelingen in de BRP Bijhouding opgeleverd worden. Voor release Emma bevat deze testvorm, testen voor de administratieve handeling 'Huwelijk in Nederland' inclusief neven acties en bijhouding notificaties aan 'BRP' gemeentes.</w:t>
      </w:r>
    </w:p>
    <w:p>
      <w:pPr>
        <w:pStyle w:val="Gemiddeldraster1accent21"/>
        <w:spacing w:lineRule="auto" w:line="276"/>
        <w:ind w:left="644" w:hanging="0"/>
        <w:rPr/>
      </w:pPr>
      <w:r>
        <w:rPr/>
      </w:r>
    </w:p>
    <w:p>
      <w:pPr>
        <w:pStyle w:val="Gemiddeldraster1accent21"/>
        <w:numPr>
          <w:ilvl w:val="0"/>
          <w:numId w:val="2"/>
        </w:numPr>
        <w:spacing w:lineRule="auto" w:line="276"/>
        <w:rPr>
          <w:b/>
          <w:b/>
          <w:bCs/>
        </w:rPr>
      </w:pPr>
      <w:r>
        <w:rPr>
          <w:b/>
          <w:bCs/>
        </w:rPr>
        <w:t>Geconverteerde GBA bijhoudingen test</w:t>
      </w:r>
    </w:p>
    <w:p>
      <w:pPr>
        <w:pStyle w:val="Gemiddeldraster1accent21"/>
        <w:spacing w:lineRule="auto" w:line="276"/>
        <w:ind w:left="644" w:hanging="0"/>
        <w:rPr/>
      </w:pPr>
      <w:r>
        <w:rPr/>
        <w:t xml:space="preserve">Deze testvorm betreft het testen of de functionaliteit gewaarborgd blijft bij het door het BRP koppelvlak leveren van data afkomstig uit de GBA migratie conversie en de initiële BRP vulling. Het testen is geschied door gebruik te maken van de testdata verkregen van de migratie-team. Deze testdata is gecreëerd op basis van requirements die het migratie-team hanteert. </w:t>
      </w:r>
    </w:p>
    <w:p>
      <w:pPr>
        <w:pStyle w:val="ListParagraph"/>
        <w:numPr>
          <w:ilvl w:val="0"/>
          <w:numId w:val="2"/>
        </w:numPr>
        <w:spacing w:lineRule="auto" w:line="240" w:before="0" w:after="0"/>
        <w:rPr>
          <w:rFonts w:cs="Verdana"/>
          <w:color w:val="000000"/>
          <w:szCs w:val="16"/>
          <w:lang w:eastAsia="en-GB"/>
        </w:rPr>
      </w:pPr>
      <w:r>
        <w:rPr>
          <w:rFonts w:cs="Verdana"/>
          <w:b/>
          <w:bCs/>
          <w:color w:val="000000"/>
          <w:szCs w:val="16"/>
          <w:lang w:eastAsia="en-GB"/>
        </w:rPr>
        <w:t>Controleregels test</w:t>
      </w:r>
      <w:r>
        <w:rPr>
          <w:rFonts w:cs="Verdana"/>
          <w:color w:val="000000"/>
          <w:szCs w:val="16"/>
          <w:lang w:eastAsia="en-GB"/>
        </w:rPr>
        <w:t xml:space="preserve"> </w:t>
      </w:r>
    </w:p>
    <w:p>
      <w:pPr>
        <w:pStyle w:val="ListParagraph"/>
        <w:spacing w:lineRule="auto" w:line="240" w:before="0" w:after="0"/>
        <w:ind w:left="644" w:hanging="0"/>
        <w:rPr>
          <w:rFonts w:cs="Verdana"/>
          <w:color w:val="000000"/>
          <w:szCs w:val="16"/>
          <w:lang w:eastAsia="en-GB"/>
        </w:rPr>
      </w:pPr>
      <w:r>
        <w:rPr>
          <w:rFonts w:cs="Verdana"/>
          <w:color w:val="000000"/>
          <w:szCs w:val="16"/>
          <w:lang w:eastAsia="en-GB"/>
        </w:rPr>
        <w:t>Bij elke handeling en actie horen een aantal controleregels die onderverdeeld zijn in gegevensvalidatie-, integriteit-, controle- en invoervalidatieregels. Deze test dekt deze regels af door elke individuele regel te analyseren en de bijbehorende testgevallen op te stellen en uit te voeren. De focus ligt op het verifiëren van deze controles.</w:t>
      </w:r>
    </w:p>
    <w:p>
      <w:pPr>
        <w:pStyle w:val="ListParagraph"/>
        <w:spacing w:lineRule="auto" w:line="240" w:before="0" w:after="0"/>
        <w:ind w:left="644" w:hanging="0"/>
        <w:rPr>
          <w:rFonts w:cs="Verdana"/>
          <w:color w:val="000000"/>
          <w:szCs w:val="16"/>
          <w:lang w:eastAsia="en-GB"/>
        </w:rPr>
      </w:pPr>
      <w:r>
        <w:rPr>
          <w:rFonts w:cs="Verdana"/>
          <w:color w:val="000000"/>
          <w:szCs w:val="16"/>
          <w:lang w:eastAsia="en-GB"/>
        </w:rPr>
      </w:r>
    </w:p>
    <w:p>
      <w:pPr>
        <w:pStyle w:val="ListParagraph"/>
        <w:numPr>
          <w:ilvl w:val="0"/>
          <w:numId w:val="7"/>
        </w:numPr>
        <w:spacing w:lineRule="auto" w:line="240" w:before="0" w:after="0"/>
        <w:rPr>
          <w:rFonts w:cs="Verdana"/>
          <w:color w:val="000000"/>
          <w:szCs w:val="16"/>
          <w:lang w:eastAsia="en-GB"/>
        </w:rPr>
      </w:pPr>
      <w:r>
        <w:rPr>
          <w:rFonts w:cs="Verdana"/>
          <w:b/>
          <w:bCs/>
          <w:color w:val="000000"/>
          <w:szCs w:val="16"/>
          <w:lang w:eastAsia="en-GB"/>
        </w:rPr>
        <w:t>Verwerking test</w:t>
      </w:r>
    </w:p>
    <w:p>
      <w:pPr>
        <w:pStyle w:val="Gemiddeldraster1accent21"/>
        <w:spacing w:lineRule="auto" w:line="240" w:before="0" w:after="0"/>
        <w:ind w:left="644" w:hanging="0"/>
        <w:rPr>
          <w:rFonts w:cs="Verdana"/>
          <w:color w:val="000000"/>
          <w:szCs w:val="16"/>
          <w:lang w:eastAsia="en-GB"/>
        </w:rPr>
      </w:pPr>
      <w:r>
        <w:rPr>
          <w:rFonts w:cs="Verdana"/>
          <w:color w:val="000000"/>
          <w:szCs w:val="16"/>
          <w:lang w:eastAsia="en-GB"/>
        </w:rPr>
        <w:t>Bij elke actie hoort een verwerkingslogica. De verwerkingslogica wordt op basis van testscenario’s getest. Hierbij ligt de focus op het controleren van de database vulling. De regels die in het testscript zijn benoemd bij de verwerkingsscenario’s zijn niet meer van toepassing.</w:t>
      </w:r>
    </w:p>
    <w:p>
      <w:pPr>
        <w:pStyle w:val="Normal"/>
        <w:spacing w:lineRule="auto" w:line="240" w:before="0" w:after="0"/>
        <w:ind w:left="284" w:hanging="0"/>
        <w:rPr>
          <w:rFonts w:cs="Verdana"/>
          <w:color w:val="000000"/>
          <w:szCs w:val="16"/>
          <w:lang w:eastAsia="en-GB"/>
        </w:rPr>
      </w:pPr>
      <w:r>
        <w:rPr>
          <w:rFonts w:cs="Verdana"/>
          <w:color w:val="000000"/>
          <w:szCs w:val="16"/>
          <w:lang w:eastAsia="en-GB"/>
        </w:rPr>
      </w:r>
    </w:p>
    <w:p>
      <w:pPr>
        <w:pStyle w:val="ListParagraph"/>
        <w:numPr>
          <w:ilvl w:val="0"/>
          <w:numId w:val="2"/>
        </w:numPr>
        <w:spacing w:lineRule="auto" w:line="240" w:before="0" w:after="0"/>
        <w:rPr>
          <w:rFonts w:cs="Verdana"/>
          <w:color w:val="000000"/>
          <w:szCs w:val="16"/>
          <w:lang w:eastAsia="en-GB"/>
        </w:rPr>
      </w:pPr>
      <w:r>
        <w:rPr>
          <w:rFonts w:cs="Verdana"/>
          <w:b/>
          <w:bCs/>
          <w:color w:val="000000"/>
          <w:szCs w:val="16"/>
          <w:lang w:eastAsia="en-GB"/>
        </w:rPr>
        <w:t xml:space="preserve">Bijhouding use case test </w:t>
      </w:r>
    </w:p>
    <w:p>
      <w:pPr>
        <w:pStyle w:val="Gemiddeldraster1accent21"/>
        <w:spacing w:lineRule="auto" w:line="276"/>
        <w:ind w:left="644" w:hanging="0"/>
        <w:rPr/>
      </w:pPr>
      <w:r>
        <w:rPr>
          <w:rFonts w:cs="Verdana"/>
          <w:color w:val="000000"/>
          <w:szCs w:val="16"/>
          <w:lang w:eastAsia="en-GB"/>
        </w:rPr>
        <w:t>Deze testvorm test de use cases voor de autorisatie administratieve handeling, maken van een bijhoudingsplan, bijhoudingsnotificaties, en het maken van bijhoudingsresultaatberichten.</w:t>
      </w:r>
    </w:p>
    <w:p>
      <w:pPr>
        <w:pStyle w:val="Normal"/>
        <w:rPr/>
      </w:pPr>
      <w:r>
        <w:rPr/>
      </w:r>
    </w:p>
    <w:p>
      <w:pPr>
        <w:pStyle w:val="Normal"/>
        <w:rPr/>
      </w:pPr>
      <w:r>
        <w:rPr/>
      </w:r>
    </w:p>
    <w:p>
      <w:pPr>
        <w:pStyle w:val="Normal"/>
        <w:rPr/>
      </w:pPr>
      <w:r>
        <w:rPr/>
      </w:r>
    </w:p>
    <w:p>
      <w:pPr>
        <w:pStyle w:val="Normal"/>
        <w:rPr/>
      </w:pPr>
      <w:r>
        <w:rPr/>
      </w:r>
    </w:p>
    <w:p>
      <w:pPr>
        <w:pStyle w:val="Heading2"/>
        <w:numPr>
          <w:ilvl w:val="1"/>
          <w:numId w:val="1"/>
        </w:numPr>
        <w:jc w:val="left"/>
        <w:rPr/>
      </w:pPr>
      <w:bookmarkStart w:id="102" w:name="_Toc453932079"/>
      <w:bookmarkStart w:id="103" w:name="_Toc463450875"/>
      <w:bookmarkStart w:id="104" w:name="__RefHeading___Toc1811_1853358917"/>
      <w:bookmarkEnd w:id="102"/>
      <w:bookmarkEnd w:id="103"/>
      <w:bookmarkEnd w:id="104"/>
      <w:r>
        <w:rPr/>
        <w:t>Administratie Testgevallen</w:t>
      </w:r>
    </w:p>
    <w:p>
      <w:pPr>
        <w:pStyle w:val="Normal"/>
        <w:rPr/>
      </w:pPr>
      <w:r>
        <w:rPr/>
        <w:t xml:space="preserve">De administratie van de testgevallen vindt voor ‘Levering’ plaats in het BRP Meta Register (BMR). Hierin worden op use case en regel niveau de functionele testen geregistreerd. </w:t>
      </w:r>
      <w:r>
        <w:rPr>
          <w:szCs w:val="16"/>
        </w:rPr>
        <w:t>Voor de ‘Bijhouding’ zijn de testanalyses en de bijbehorende logische testgevallen op regel niveau geregistreerd in testscripts in excelvorm. De BMR leest de logische testgevallen vanuit de testscripts uit en borgt ze.</w:t>
      </w:r>
    </w:p>
    <w:p>
      <w:pPr>
        <w:pStyle w:val="Normal"/>
        <w:rPr/>
      </w:pPr>
      <w:r>
        <w:rPr/>
        <w:t>Vanuit het BMR wordt ook de traceability matrix gegenereerd. Deze traceability matrix geeft inzicht in:</w:t>
      </w:r>
    </w:p>
    <w:p>
      <w:pPr>
        <w:pStyle w:val="ListParagraph"/>
        <w:numPr>
          <w:ilvl w:val="0"/>
          <w:numId w:val="4"/>
        </w:numPr>
        <w:rPr/>
      </w:pPr>
      <w:r>
        <w:rPr/>
        <w:t>Welke regel / use case door welke testgevallen zijn gedekt</w:t>
      </w:r>
    </w:p>
    <w:p>
      <w:pPr>
        <w:pStyle w:val="ListParagraph"/>
        <w:numPr>
          <w:ilvl w:val="0"/>
          <w:numId w:val="4"/>
        </w:numPr>
        <w:rPr/>
      </w:pPr>
      <w:r>
        <w:rPr/>
        <w:t>In welk fysiek testgeval het logisch testgeval wordt uitgevoerd</w:t>
      </w:r>
    </w:p>
    <w:p>
      <w:pPr>
        <w:pStyle w:val="Normal"/>
        <w:rPr/>
      </w:pPr>
      <w:r>
        <w:rPr/>
        <w:t>Om de kwaliteit van de administratie van testgevallen en de testdekking van de BRP software te borgen, worden in het BMR een aantal (geautomatiseerde) analyses uitgevoerd. Deze analyses zijn:</w:t>
      </w:r>
    </w:p>
    <w:p>
      <w:pPr>
        <w:pStyle w:val="ListParagraph"/>
        <w:numPr>
          <w:ilvl w:val="0"/>
          <w:numId w:val="5"/>
        </w:numPr>
        <w:rPr/>
      </w:pPr>
      <w:r>
        <w:rPr/>
        <w:t>Controle op de compleetheid van logische testgevallen</w:t>
      </w:r>
    </w:p>
    <w:p>
      <w:pPr>
        <w:pStyle w:val="ListParagraph"/>
        <w:numPr>
          <w:ilvl w:val="0"/>
          <w:numId w:val="5"/>
        </w:numPr>
        <w:rPr/>
      </w:pPr>
      <w:r>
        <w:rPr/>
        <w:t>Controle op de compleetheid van fysieke testgevallen</w:t>
      </w:r>
    </w:p>
    <w:p>
      <w:pPr>
        <w:pStyle w:val="Normal"/>
        <w:rPr/>
      </w:pPr>
      <w:r>
        <w:rPr/>
        <w:t>Daarnaast wordt er gecontroleerd of de testgevallen geactualiseerd zijn n.a.v. wijzigingen in de regels. Deze laatste controle vindt plaats door de datum van wijziging van de regel te vergelijken met de datum van wijzigingen van de logische testgevallen. En door te controleren op de status van de regel (ie. een vervallen regel waarvoor nog testgevallen aanwezig zijn).</w:t>
      </w:r>
    </w:p>
    <w:p>
      <w:pPr>
        <w:pStyle w:val="Heading2"/>
        <w:numPr>
          <w:ilvl w:val="1"/>
          <w:numId w:val="1"/>
        </w:numPr>
        <w:jc w:val="left"/>
        <w:rPr/>
      </w:pPr>
      <w:bookmarkStart w:id="105" w:name="_Toc453932080"/>
      <w:bookmarkStart w:id="106" w:name="_Toc463450876"/>
      <w:bookmarkStart w:id="107" w:name="__RefHeading___Toc1813_1853358917"/>
      <w:bookmarkEnd w:id="105"/>
      <w:bookmarkEnd w:id="106"/>
      <w:bookmarkEnd w:id="107"/>
      <w:r>
        <w:rPr/>
        <w:t>Specificatie Testgevallen</w:t>
      </w:r>
    </w:p>
    <w:p>
      <w:pPr>
        <w:pStyle w:val="Normal"/>
        <w:rPr/>
      </w:pPr>
      <w:r>
        <w:rPr/>
        <w:t>Afhankelijk van de specificaties voor de betreffende regel worden de logische testgevallen opgesteld gebruik makend van de verschillende dekkingsvormen en testontwerptechnieken, onder andere MC/DC, pair-wise, MCC, condition en decision coverage, exploratory testing en paden in een procescyclustest.</w:t>
      </w:r>
    </w:p>
    <w:p>
      <w:pPr>
        <w:pStyle w:val="Heading2"/>
        <w:numPr>
          <w:ilvl w:val="1"/>
          <w:numId w:val="1"/>
        </w:numPr>
        <w:jc w:val="left"/>
        <w:rPr/>
      </w:pPr>
      <w:bookmarkStart w:id="108" w:name="_Toc453932081"/>
      <w:bookmarkStart w:id="109" w:name="_Toc463450877"/>
      <w:bookmarkStart w:id="110" w:name="__RefHeading___Toc1815_1853358917"/>
      <w:bookmarkEnd w:id="108"/>
      <w:bookmarkEnd w:id="109"/>
      <w:bookmarkEnd w:id="110"/>
      <w:r>
        <w:rPr/>
        <w:t>Uitvoering Testgevallen</w:t>
      </w:r>
    </w:p>
    <w:p>
      <w:pPr>
        <w:pStyle w:val="Normal"/>
        <w:rPr/>
      </w:pPr>
      <w:r>
        <w:rPr/>
        <w:t xml:space="preserve">Alle fysieke testgevallen die worden opgesteld maken onderdeel uit van de automatische regressie test, deze test wordt dagelijks uitgevoerd en de resultaten hiervan worden dagelijks geanalyseerd. </w:t>
      </w:r>
      <w:r>
        <w:rPr>
          <w:rFonts w:cs="Verdana"/>
          <w:color w:val="000000"/>
          <w:szCs w:val="16"/>
          <w:lang w:eastAsia="en-GB"/>
        </w:rPr>
        <w:t>Voor het testen van administratieve handelingen, zie de bijlage “Testaanpak (tbv testrapportage).docx”. Dit document beschrijft hoe nieuwe en bestaande regels worden getest in de bijhouding. Bij de testaanpak hoort tevens een matrix van regels en administratieve handelingen. Deze matrix bevindt zich in het document “Matrix regels adm hand Release Emma.xlsx”.</w:t>
      </w:r>
    </w:p>
    <w:p>
      <w:pPr>
        <w:pStyle w:val="Normal"/>
        <w:rPr/>
      </w:pPr>
      <w:r>
        <w:rPr/>
      </w:r>
    </w:p>
    <w:p>
      <w:pPr>
        <w:pStyle w:val="Heading1"/>
        <w:numPr>
          <w:ilvl w:val="0"/>
          <w:numId w:val="1"/>
        </w:numPr>
        <w:spacing w:lineRule="auto" w:line="276"/>
        <w:rPr>
          <w:lang w:val="nl-NL"/>
        </w:rPr>
      </w:pPr>
      <w:bookmarkStart w:id="111" w:name="_Toc322772364"/>
      <w:bookmarkStart w:id="112" w:name="_Toc463450878"/>
      <w:bookmarkStart w:id="113" w:name="_Toc453932082"/>
      <w:bookmarkStart w:id="114" w:name="__RefHeading___Toc1817_1853358917"/>
      <w:bookmarkEnd w:id="114"/>
      <w:r>
        <w:rPr>
          <w:lang w:val="nl-NL"/>
        </w:rPr>
        <w:t>Testware en testresultaten</w:t>
      </w:r>
      <w:bookmarkEnd w:id="111"/>
      <w:bookmarkEnd w:id="112"/>
      <w:bookmarkEnd w:id="113"/>
      <w:r>
        <w:rPr>
          <w:lang w:val="nl-NL"/>
        </w:rPr>
        <w:t xml:space="preserve"> </w:t>
      </w:r>
    </w:p>
    <w:p>
      <w:pPr>
        <w:pStyle w:val="Normal"/>
        <w:rPr/>
      </w:pPr>
      <w:r>
        <w:rPr/>
        <w:t xml:space="preserve">Dit hoofdstuk beschrijft per onderdeel, van de release “Emma”, welke testware is opgeleverd en wat de testresultaten zijn voor het betreffende onderdeel. Per use case of handeling en actie is aangegeven welke regels toepassing zijn. </w:t>
      </w:r>
    </w:p>
    <w:p>
      <w:pPr>
        <w:pStyle w:val="Normal"/>
        <w:rPr/>
      </w:pPr>
      <w:r>
        <w:rPr>
          <w:b/>
        </w:rPr>
        <w:t>Testware</w:t>
      </w:r>
    </w:p>
    <w:p>
      <w:pPr>
        <w:pStyle w:val="Normal"/>
        <w:rPr/>
      </w:pPr>
      <w:r>
        <w:rPr/>
        <w:t>De testware (bestaande uit de fysieke testgevallen en de tooling benodigd om de testgevallen uit te voeren) is opgeleverd in een aparte distributie (zie hoofdstuk 3 Test producten).</w:t>
      </w:r>
    </w:p>
    <w:p>
      <w:pPr>
        <w:pStyle w:val="Normal"/>
        <w:rPr>
          <w:b/>
          <w:b/>
        </w:rPr>
      </w:pPr>
      <w:r>
        <w:rPr>
          <w:b/>
        </w:rPr>
        <w:t>Testresultaten</w:t>
      </w:r>
    </w:p>
    <w:p>
      <w:pPr>
        <w:pStyle w:val="Normal"/>
        <w:rPr/>
      </w:pPr>
      <w:r>
        <w:rPr/>
        <w:t>In de traceability matrix is een overzicht opgenomen met:</w:t>
      </w:r>
    </w:p>
    <w:p>
      <w:pPr>
        <w:pStyle w:val="Normal"/>
        <w:numPr>
          <w:ilvl w:val="0"/>
          <w:numId w:val="6"/>
        </w:numPr>
        <w:rPr>
          <w:rFonts w:cs="Verdana"/>
          <w:color w:val="000000"/>
          <w:szCs w:val="16"/>
          <w:lang w:eastAsia="en-GB"/>
        </w:rPr>
      </w:pPr>
      <w:r>
        <w:rPr>
          <w:rFonts w:cs="Verdana"/>
          <w:color w:val="000000"/>
          <w:szCs w:val="16"/>
          <w:lang w:eastAsia="en-GB"/>
        </w:rPr>
        <w:t>Totaal aantal logische testgevallen per use case</w:t>
      </w:r>
    </w:p>
    <w:p>
      <w:pPr>
        <w:pStyle w:val="Normal"/>
        <w:numPr>
          <w:ilvl w:val="0"/>
          <w:numId w:val="6"/>
        </w:numPr>
        <w:rPr>
          <w:rFonts w:cs="Verdana"/>
          <w:color w:val="000000"/>
          <w:szCs w:val="16"/>
          <w:lang w:eastAsia="en-GB"/>
        </w:rPr>
      </w:pPr>
      <w:r>
        <w:rPr>
          <w:rFonts w:cs="Verdana"/>
          <w:color w:val="000000"/>
          <w:szCs w:val="16"/>
          <w:lang w:eastAsia="en-GB"/>
        </w:rPr>
        <w:t>Totaal aantal geslaagde testgevallen per use case</w:t>
      </w:r>
    </w:p>
    <w:p>
      <w:pPr>
        <w:pStyle w:val="Normal"/>
        <w:numPr>
          <w:ilvl w:val="0"/>
          <w:numId w:val="6"/>
        </w:numPr>
        <w:rPr>
          <w:rFonts w:cs="Verdana"/>
          <w:color w:val="000000"/>
          <w:szCs w:val="16"/>
          <w:lang w:eastAsia="en-GB"/>
        </w:rPr>
      </w:pPr>
      <w:r>
        <w:rPr>
          <w:rFonts w:cs="Verdana"/>
          <w:color w:val="000000"/>
          <w:szCs w:val="16"/>
          <w:lang w:eastAsia="en-GB"/>
        </w:rPr>
        <w:t>Totaal aantal bevindingen per use case</w:t>
      </w:r>
    </w:p>
    <w:p>
      <w:pPr>
        <w:pStyle w:val="Normal"/>
        <w:rPr/>
      </w:pPr>
      <w:r>
        <w:rPr/>
      </w:r>
    </w:p>
    <w:p>
      <w:pPr>
        <w:pStyle w:val="Normal"/>
        <w:rPr>
          <w:b/>
          <w:b/>
          <w:bCs/>
        </w:rPr>
      </w:pPr>
      <w:r>
        <w:rPr>
          <w:b/>
          <w:bCs/>
        </w:rPr>
        <w:t>Bevindingen (known issues)</w:t>
      </w:r>
    </w:p>
    <w:p>
      <w:pPr>
        <w:pStyle w:val="Normal"/>
        <w:rPr/>
      </w:pPr>
      <w:r>
        <w:rPr/>
        <w:t>Een overzicht van de known issues is opgenomen in de release notes.</w:t>
      </w:r>
    </w:p>
    <w:p>
      <w:pPr>
        <w:pStyle w:val="Normal"/>
        <w:rPr/>
      </w:pPr>
      <w:r>
        <w:rPr/>
      </w:r>
      <w:r>
        <w:br w:type="page"/>
      </w:r>
    </w:p>
    <w:p>
      <w:pPr>
        <w:pStyle w:val="Heading2"/>
        <w:numPr>
          <w:ilvl w:val="1"/>
          <w:numId w:val="1"/>
        </w:numPr>
        <w:jc w:val="left"/>
        <w:rPr/>
      </w:pPr>
      <w:bookmarkStart w:id="115" w:name="__RefHeading___Toc1819_1853358917"/>
      <w:bookmarkEnd w:id="115"/>
      <w:r>
        <w:rPr/>
        <w:t>Levering</w:t>
      </w:r>
    </w:p>
    <w:p>
      <w:pPr>
        <w:pStyle w:val="Heading2"/>
        <w:jc w:val="left"/>
        <w:rPr/>
      </w:pPr>
      <w:r>
        <w:rPr/>
      </w:r>
    </w:p>
    <w:tbl>
      <w:tblPr>
        <w:tblW w:w="7396" w:type="dxa"/>
        <w:jc w:val="left"/>
        <w:tblInd w:w="1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626"/>
        <w:gridCol w:w="3770"/>
      </w:tblGrid>
      <w:tr>
        <w:trPr/>
        <w:tc>
          <w:tcPr>
            <w:tcW w:w="3626" w:type="dxa"/>
            <w:tcBorders>
              <w:top w:val="single" w:sz="2" w:space="0" w:color="000000"/>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b/>
                <w:sz w:val="16"/>
                <w:szCs w:val="16"/>
              </w:rPr>
              <w:t>Use case</w:t>
            </w:r>
          </w:p>
        </w:tc>
        <w:tc>
          <w:tcPr>
            <w:tcW w:w="37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b/>
                <w:sz w:val="16"/>
                <w:szCs w:val="16"/>
              </w:rPr>
              <w:t>Bevindingen</w:t>
            </w:r>
          </w:p>
        </w:tc>
      </w:tr>
      <w:tr>
        <w:trPr>
          <w:trHeight w:val="328" w:hRule="atLeast"/>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BV.0.GD</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1</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LV.1.CP</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AL.0.AV</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AL.0.VZ</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SA.0.PA</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SA.0.MA</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1</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SA.0.VA</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SA.0.MD</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SA.0.AT</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SA.0.AA</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SA.0.SP</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SA.0.SS</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AL.1.AV</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LV.1.AL</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AL.1.MR</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AL.1.VR</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AL.1.VZ</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LV.1.PB</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AL.1.VE</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AL.1.AB</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LV.1.PA</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LV.1.VA</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LV.1.MB</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2</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SA.1.PA</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SA.1.PA.CA</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SA.1.PA.CI</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SA.1.LM.BL</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SA.1.LM.MG</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SA.1.LM.MV</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4" w:space="0" w:color="00000A"/>
              <w:bottom w:val="single" w:sz="4" w:space="0" w:color="00000A"/>
              <w:insideH w:val="single" w:sz="4" w:space="0" w:color="00000A"/>
            </w:tcBorders>
            <w:shd w:fill="auto" w:val="clear"/>
            <w:tcMar>
              <w:top w:w="70" w:type="dxa"/>
              <w:left w:w="65" w:type="dxa"/>
              <w:bottom w:w="70" w:type="dxa"/>
              <w:right w:w="70" w:type="dxa"/>
            </w:tcMar>
            <w:vAlign w:val="bottom"/>
          </w:tcPr>
          <w:p>
            <w:pPr>
              <w:pStyle w:val="Normal"/>
              <w:spacing w:before="0" w:after="120"/>
              <w:jc w:val="left"/>
              <w:rPr>
                <w:rFonts w:ascii="Verdana" w:hAnsi="Verdana" w:eastAsia="Times New Roman" w:cs="Times New Roman"/>
                <w:color w:val="000000"/>
                <w:sz w:val="16"/>
                <w:szCs w:val="16"/>
                <w:lang w:val="nl-NL" w:eastAsia="nl-NL" w:bidi="ar-SA"/>
              </w:rPr>
            </w:pPr>
            <w:r>
              <w:rPr>
                <w:rFonts w:eastAsia="Times New Roman" w:cs="Times New Roman"/>
                <w:color w:val="000000"/>
                <w:sz w:val="16"/>
                <w:szCs w:val="16"/>
                <w:lang w:val="nl-NL" w:eastAsia="nl-NL" w:bidi="ar-SA"/>
              </w:rPr>
              <w:t>SA.1.SP</w:t>
            </w:r>
          </w:p>
        </w:tc>
        <w:tc>
          <w:tcPr>
            <w:tcW w:w="377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top w:w="70" w:type="dxa"/>
              <w:left w:w="65" w:type="dxa"/>
              <w:bottom w:w="70" w:type="dxa"/>
              <w:right w:w="70" w:type="dxa"/>
            </w:tcMar>
            <w:vAlign w:val="bottom"/>
          </w:tcPr>
          <w:p>
            <w:pPr>
              <w:pStyle w:val="Normal"/>
              <w:spacing w:before="0" w:after="120"/>
              <w:jc w:val="left"/>
              <w:rPr>
                <w:rFonts w:ascii="Verdana" w:hAnsi="Verdana" w:eastAsia="Times New Roman" w:cs="Times New Roman"/>
                <w:color w:val="000000"/>
                <w:sz w:val="16"/>
                <w:szCs w:val="16"/>
                <w:lang w:val="nl-NL" w:eastAsia="nl-NL" w:bidi="ar-SA"/>
              </w:rPr>
            </w:pPr>
            <w:r>
              <w:rPr>
                <w:rFonts w:eastAsia="Times New Roman" w:cs="Times New Roman"/>
                <w:color w:val="000000"/>
                <w:sz w:val="16"/>
                <w:szCs w:val="16"/>
                <w:lang w:val="nl-NL" w:eastAsia="nl-NL" w:bidi="ar-SA"/>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SA.1.SP.CA</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SA.1.SS.CI</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SA.1.SS.MB</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2" w:space="0" w:color="000000"/>
              <w:bottom w:val="single" w:sz="2" w:space="0" w:color="000000"/>
              <w:insideH w:val="single" w:sz="2" w:space="0" w:color="000000"/>
            </w:tcBorders>
            <w:shd w:fill="auto" w:val="clear"/>
            <w:tcMar>
              <w:left w:w="54" w:type="dxa"/>
            </w:tcMar>
            <w:vAlign w:val="bottom"/>
          </w:tcPr>
          <w:p>
            <w:pPr>
              <w:pStyle w:val="Normal"/>
              <w:spacing w:before="0" w:after="120"/>
              <w:jc w:val="left"/>
              <w:rPr>
                <w:sz w:val="16"/>
                <w:szCs w:val="16"/>
              </w:rPr>
            </w:pPr>
            <w:r>
              <w:rPr>
                <w:sz w:val="16"/>
                <w:szCs w:val="16"/>
              </w:rPr>
              <w:t>SA.1.VA.CA</w:t>
            </w:r>
          </w:p>
        </w:tc>
        <w:tc>
          <w:tcPr>
            <w:tcW w:w="37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Normal"/>
              <w:spacing w:before="0" w:after="120"/>
              <w:jc w:val="left"/>
              <w:rPr>
                <w:sz w:val="16"/>
                <w:szCs w:val="16"/>
              </w:rPr>
            </w:pPr>
            <w:r>
              <w:rPr>
                <w:sz w:val="16"/>
                <w:szCs w:val="16"/>
              </w:rPr>
              <w:t>0</w:t>
            </w:r>
          </w:p>
        </w:tc>
      </w:tr>
      <w:tr>
        <w:trPr/>
        <w:tc>
          <w:tcPr>
            <w:tcW w:w="3626" w:type="dxa"/>
            <w:tcBorders>
              <w:left w:val="single" w:sz="4" w:space="0" w:color="00000A"/>
              <w:bottom w:val="single" w:sz="4" w:space="0" w:color="00000A"/>
              <w:insideH w:val="single" w:sz="4" w:space="0" w:color="00000A"/>
            </w:tcBorders>
            <w:shd w:fill="auto" w:val="clear"/>
            <w:tcMar>
              <w:top w:w="70" w:type="dxa"/>
              <w:left w:w="65" w:type="dxa"/>
              <w:bottom w:w="70" w:type="dxa"/>
              <w:right w:w="70" w:type="dxa"/>
            </w:tcMar>
            <w:vAlign w:val="bottom"/>
          </w:tcPr>
          <w:p>
            <w:pPr>
              <w:pStyle w:val="Normal"/>
              <w:spacing w:before="0" w:after="120"/>
              <w:jc w:val="left"/>
              <w:rPr>
                <w:rFonts w:ascii="Verdana" w:hAnsi="Verdana" w:eastAsia="Times New Roman" w:cs="Times New Roman"/>
                <w:b/>
                <w:b/>
                <w:bCs/>
                <w:color w:val="000000"/>
                <w:sz w:val="16"/>
                <w:szCs w:val="16"/>
                <w:lang w:val="nl-NL" w:eastAsia="nl-NL" w:bidi="ar-SA"/>
              </w:rPr>
            </w:pPr>
            <w:r>
              <w:rPr>
                <w:rFonts w:eastAsia="Times New Roman" w:cs="Times New Roman"/>
                <w:b/>
                <w:bCs/>
                <w:color w:val="000000"/>
                <w:sz w:val="16"/>
                <w:szCs w:val="16"/>
                <w:lang w:val="nl-NL" w:eastAsia="nl-NL" w:bidi="ar-SA"/>
              </w:rPr>
              <w:t>Totaal</w:t>
            </w:r>
          </w:p>
        </w:tc>
        <w:tc>
          <w:tcPr>
            <w:tcW w:w="377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top w:w="70" w:type="dxa"/>
              <w:left w:w="65" w:type="dxa"/>
              <w:bottom w:w="70" w:type="dxa"/>
              <w:right w:w="70" w:type="dxa"/>
            </w:tcMar>
          </w:tcPr>
          <w:p>
            <w:pPr>
              <w:pStyle w:val="Normal"/>
              <w:spacing w:before="0" w:after="120"/>
              <w:jc w:val="left"/>
              <w:rPr>
                <w:rFonts w:ascii="Verdana" w:hAnsi="Verdana" w:eastAsia="Times New Roman" w:cs="Times New Roman"/>
                <w:b/>
                <w:b/>
                <w:bCs/>
                <w:color w:val="000000"/>
                <w:sz w:val="16"/>
                <w:szCs w:val="16"/>
                <w:lang w:val="nl-NL" w:eastAsia="nl-NL" w:bidi="ar-SA"/>
              </w:rPr>
            </w:pPr>
            <w:r>
              <w:rPr>
                <w:rFonts w:eastAsia="Times New Roman" w:cs="Times New Roman"/>
                <w:b/>
                <w:bCs/>
                <w:color w:val="000000"/>
                <w:sz w:val="16"/>
                <w:szCs w:val="16"/>
                <w:lang w:val="nl-NL" w:eastAsia="nl-NL" w:bidi="ar-SA"/>
              </w:rPr>
              <w:t>4</w:t>
            </w:r>
          </w:p>
        </w:tc>
      </w:tr>
    </w:tbl>
    <w:p>
      <w:pPr>
        <w:pStyle w:val="Normal"/>
        <w:rPr/>
      </w:pPr>
      <w:r>
        <w:rPr/>
      </w:r>
    </w:p>
    <w:p>
      <w:pPr>
        <w:pStyle w:val="Heading2"/>
        <w:numPr>
          <w:ilvl w:val="1"/>
          <w:numId w:val="1"/>
        </w:numPr>
        <w:jc w:val="left"/>
        <w:rPr/>
      </w:pPr>
      <w:bookmarkStart w:id="116" w:name="_Toc453932084"/>
      <w:bookmarkStart w:id="117" w:name="_Toc463450879"/>
      <w:bookmarkStart w:id="118" w:name="__RefHeading___Toc1821_1853358917"/>
      <w:bookmarkEnd w:id="116"/>
      <w:bookmarkEnd w:id="117"/>
      <w:bookmarkEnd w:id="118"/>
      <w:r>
        <w:rPr/>
        <w:t>Bijhouding</w:t>
      </w:r>
    </w:p>
    <w:p>
      <w:pPr>
        <w:pStyle w:val="Normal"/>
        <w:rPr>
          <w:sz w:val="16"/>
          <w:szCs w:val="16"/>
        </w:rPr>
      </w:pPr>
      <w:r>
        <w:rPr>
          <w:sz w:val="16"/>
          <w:szCs w:val="16"/>
        </w:rPr>
      </w:r>
    </w:p>
    <w:tbl>
      <w:tblPr>
        <w:tblW w:w="4750" w:type="pct"/>
        <w:jc w:val="left"/>
        <w:tblInd w:w="0" w:type="dxa"/>
        <w:tblBorders>
          <w:top w:val="single" w:sz="4" w:space="0" w:color="00000A"/>
          <w:left w:val="single" w:sz="4" w:space="0" w:color="00000A"/>
          <w:bottom w:val="single" w:sz="4" w:space="0" w:color="00000A"/>
          <w:insideH w:val="single" w:sz="4" w:space="0" w:color="00000A"/>
        </w:tblBorders>
        <w:tblCellMar>
          <w:top w:w="70" w:type="dxa"/>
          <w:left w:w="65" w:type="dxa"/>
          <w:bottom w:w="70" w:type="dxa"/>
          <w:right w:w="70" w:type="dxa"/>
        </w:tblCellMar>
        <w:tblLook w:val="04a0" w:noVBand="1" w:noHBand="0" w:lastColumn="0" w:firstColumn="1" w:lastRow="0" w:firstRow="1"/>
      </w:tblPr>
      <w:tblGrid>
        <w:gridCol w:w="5618"/>
        <w:gridCol w:w="1389"/>
      </w:tblGrid>
      <w:tr>
        <w:trPr/>
        <w:tc>
          <w:tcPr>
            <w:tcW w:w="5618" w:type="dxa"/>
            <w:tcBorders>
              <w:top w:val="single" w:sz="4" w:space="0" w:color="00000A"/>
              <w:left w:val="single" w:sz="4" w:space="0" w:color="00000A"/>
              <w:bottom w:val="single" w:sz="4" w:space="0" w:color="00000A"/>
              <w:insideH w:val="single" w:sz="4" w:space="0" w:color="00000A"/>
            </w:tcBorders>
            <w:shd w:color="auto" w:fill="auto" w:val="clear"/>
            <w:tcMar>
              <w:left w:w="65" w:type="dxa"/>
            </w:tcMar>
            <w:vAlign w:val="bottom"/>
          </w:tcPr>
          <w:p>
            <w:pPr>
              <w:pStyle w:val="TabelSubkop"/>
              <w:rPr>
                <w:b w:val="false"/>
                <w:b w:val="false"/>
                <w:szCs w:val="16"/>
              </w:rPr>
            </w:pPr>
            <w:r>
              <w:rPr>
                <w:sz w:val="16"/>
                <w:szCs w:val="16"/>
              </w:rPr>
              <w:t>Handeling/actie/overig</w:t>
            </w:r>
          </w:p>
        </w:tc>
        <w:tc>
          <w:tcPr>
            <w:tcW w:w="1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TabelSubkop"/>
              <w:rPr>
                <w:b w:val="false"/>
                <w:b w:val="false"/>
                <w:szCs w:val="16"/>
              </w:rPr>
            </w:pPr>
            <w:r>
              <w:rPr>
                <w:sz w:val="16"/>
                <w:szCs w:val="16"/>
              </w:rPr>
              <w:t>Aantal bevindingen</w:t>
            </w:r>
          </w:p>
        </w:tc>
      </w:tr>
      <w:tr>
        <w:trPr/>
        <w:tc>
          <w:tcPr>
            <w:tcW w:w="5618" w:type="dxa"/>
            <w:tcBorders>
              <w:left w:val="single" w:sz="4" w:space="0" w:color="00000A"/>
              <w:bottom w:val="single" w:sz="4" w:space="0" w:color="00000A"/>
              <w:insideH w:val="single" w:sz="4" w:space="0" w:color="00000A"/>
            </w:tcBorders>
            <w:shd w:color="auto" w:fill="auto" w:val="clear"/>
            <w:tcMar>
              <w:left w:w="65" w:type="dxa"/>
            </w:tcMar>
            <w:vAlign w:val="bottom"/>
          </w:tcPr>
          <w:p>
            <w:pPr>
              <w:pStyle w:val="Normal"/>
              <w:spacing w:lineRule="auto" w:line="240" w:before="0" w:after="0"/>
              <w:rPr>
                <w:sz w:val="16"/>
                <w:szCs w:val="16"/>
              </w:rPr>
            </w:pPr>
            <w:r>
              <w:rPr>
                <w:color w:val="000000"/>
                <w:sz w:val="16"/>
                <w:szCs w:val="16"/>
              </w:rPr>
              <w:t>Handeling: Voltrekking huwelijk in Nederland</w:t>
            </w:r>
          </w:p>
        </w:tc>
        <w:tc>
          <w:tcPr>
            <w:tcW w:w="1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color w:val="000000"/>
                <w:szCs w:val="16"/>
              </w:rPr>
            </w:pPr>
            <w:r>
              <w:rPr>
                <w:color w:val="000000"/>
                <w:sz w:val="16"/>
                <w:szCs w:val="16"/>
              </w:rPr>
              <w:t>0</w:t>
            </w:r>
          </w:p>
        </w:tc>
      </w:tr>
      <w:tr>
        <w:trPr/>
        <w:tc>
          <w:tcPr>
            <w:tcW w:w="5618" w:type="dxa"/>
            <w:tcBorders>
              <w:left w:val="single" w:sz="4" w:space="0" w:color="00000A"/>
              <w:bottom w:val="single" w:sz="4" w:space="0" w:color="00000A"/>
              <w:insideH w:val="single" w:sz="4" w:space="0" w:color="00000A"/>
            </w:tcBorders>
            <w:shd w:color="auto" w:fill="auto" w:val="clear"/>
            <w:tcMar>
              <w:left w:w="65" w:type="dxa"/>
            </w:tcMar>
            <w:vAlign w:val="bottom"/>
          </w:tcPr>
          <w:p>
            <w:pPr>
              <w:pStyle w:val="Normal"/>
              <w:spacing w:lineRule="auto" w:line="240" w:before="0" w:after="0"/>
              <w:rPr>
                <w:sz w:val="16"/>
                <w:szCs w:val="16"/>
              </w:rPr>
            </w:pPr>
            <w:bookmarkStart w:id="119" w:name="_Toc449358894"/>
            <w:bookmarkEnd w:id="119"/>
            <w:r>
              <w:rPr>
                <w:sz w:val="16"/>
                <w:szCs w:val="16"/>
              </w:rPr>
              <w:t>Actie: Registratie aanvang huwelijk</w:t>
            </w:r>
          </w:p>
        </w:tc>
        <w:tc>
          <w:tcPr>
            <w:tcW w:w="1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color w:val="000000"/>
                <w:szCs w:val="16"/>
              </w:rPr>
            </w:pPr>
            <w:r>
              <w:rPr>
                <w:color w:val="000000"/>
                <w:sz w:val="16"/>
                <w:szCs w:val="16"/>
              </w:rPr>
              <w:t>0</w:t>
            </w:r>
          </w:p>
        </w:tc>
      </w:tr>
      <w:tr>
        <w:trPr/>
        <w:tc>
          <w:tcPr>
            <w:tcW w:w="5618" w:type="dxa"/>
            <w:tcBorders>
              <w:left w:val="single" w:sz="4" w:space="0" w:color="00000A"/>
              <w:bottom w:val="single" w:sz="4" w:space="0" w:color="00000A"/>
              <w:insideH w:val="single" w:sz="4" w:space="0" w:color="00000A"/>
            </w:tcBorders>
            <w:shd w:color="auto" w:fill="auto" w:val="clear"/>
            <w:tcMar>
              <w:left w:w="65" w:type="dxa"/>
            </w:tcMar>
            <w:vAlign w:val="bottom"/>
          </w:tcPr>
          <w:p>
            <w:pPr>
              <w:pStyle w:val="Normal"/>
              <w:spacing w:lineRule="auto" w:line="240" w:before="0" w:after="0"/>
              <w:rPr>
                <w:sz w:val="16"/>
                <w:szCs w:val="16"/>
              </w:rPr>
            </w:pPr>
            <w:bookmarkStart w:id="120" w:name="_Toc449358895"/>
            <w:bookmarkEnd w:id="120"/>
            <w:r>
              <w:rPr>
                <w:sz w:val="16"/>
                <w:szCs w:val="16"/>
              </w:rPr>
              <w:t>Actie: Registratie geslachtsnaam</w:t>
            </w:r>
          </w:p>
        </w:tc>
        <w:tc>
          <w:tcPr>
            <w:tcW w:w="1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color w:val="000000"/>
                <w:szCs w:val="16"/>
              </w:rPr>
            </w:pPr>
            <w:r>
              <w:rPr>
                <w:color w:val="000000"/>
                <w:sz w:val="16"/>
                <w:szCs w:val="16"/>
              </w:rPr>
              <w:t>0</w:t>
            </w:r>
          </w:p>
        </w:tc>
      </w:tr>
      <w:tr>
        <w:trPr/>
        <w:tc>
          <w:tcPr>
            <w:tcW w:w="5618" w:type="dxa"/>
            <w:tcBorders>
              <w:left w:val="single" w:sz="4" w:space="0" w:color="00000A"/>
              <w:bottom w:val="single" w:sz="4" w:space="0" w:color="00000A"/>
              <w:insideH w:val="single" w:sz="4" w:space="0" w:color="00000A"/>
            </w:tcBorders>
            <w:shd w:color="auto" w:fill="auto" w:val="clear"/>
            <w:tcMar>
              <w:left w:w="65" w:type="dxa"/>
            </w:tcMar>
            <w:vAlign w:val="bottom"/>
          </w:tcPr>
          <w:p>
            <w:pPr>
              <w:pStyle w:val="Normal"/>
              <w:spacing w:lineRule="auto" w:line="240" w:before="0" w:after="0"/>
              <w:rPr>
                <w:sz w:val="16"/>
                <w:szCs w:val="16"/>
              </w:rPr>
            </w:pPr>
            <w:r>
              <w:rPr>
                <w:sz w:val="16"/>
                <w:szCs w:val="16"/>
              </w:rPr>
              <w:t>Actie: Registratie naamgebruik</w:t>
            </w:r>
          </w:p>
        </w:tc>
        <w:tc>
          <w:tcPr>
            <w:tcW w:w="1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color w:val="000000"/>
                <w:szCs w:val="16"/>
              </w:rPr>
            </w:pPr>
            <w:r>
              <w:rPr>
                <w:color w:val="000000"/>
                <w:sz w:val="16"/>
                <w:szCs w:val="16"/>
              </w:rPr>
              <w:t>0</w:t>
            </w:r>
          </w:p>
        </w:tc>
      </w:tr>
      <w:tr>
        <w:trPr/>
        <w:tc>
          <w:tcPr>
            <w:tcW w:w="5618" w:type="dxa"/>
            <w:tcBorders>
              <w:left w:val="single" w:sz="4" w:space="0" w:color="00000A"/>
              <w:bottom w:val="single" w:sz="4" w:space="0" w:color="00000A"/>
              <w:insideH w:val="single" w:sz="4" w:space="0" w:color="00000A"/>
            </w:tcBorders>
            <w:shd w:color="auto" w:fill="auto" w:val="clear"/>
            <w:tcMar>
              <w:left w:w="65" w:type="dxa"/>
            </w:tcMar>
            <w:vAlign w:val="bottom"/>
          </w:tcPr>
          <w:p>
            <w:pPr>
              <w:pStyle w:val="Normal"/>
              <w:spacing w:lineRule="auto" w:line="240" w:before="0" w:after="0"/>
              <w:rPr>
                <w:sz w:val="16"/>
                <w:szCs w:val="16"/>
              </w:rPr>
            </w:pPr>
            <w:r>
              <w:rPr>
                <w:color w:val="000000"/>
                <w:sz w:val="16"/>
                <w:szCs w:val="16"/>
              </w:rPr>
              <w:t>Handeling: GBA-Voltrekking huwelijk in Nederland</w:t>
            </w:r>
          </w:p>
        </w:tc>
        <w:tc>
          <w:tcPr>
            <w:tcW w:w="1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color w:val="000000"/>
                <w:szCs w:val="16"/>
              </w:rPr>
            </w:pPr>
            <w:r>
              <w:rPr>
                <w:color w:val="000000"/>
                <w:sz w:val="16"/>
                <w:szCs w:val="16"/>
              </w:rPr>
              <w:t>0</w:t>
            </w:r>
          </w:p>
        </w:tc>
      </w:tr>
      <w:tr>
        <w:trPr/>
        <w:tc>
          <w:tcPr>
            <w:tcW w:w="5618" w:type="dxa"/>
            <w:tcBorders>
              <w:left w:val="single" w:sz="4" w:space="0" w:color="00000A"/>
              <w:bottom w:val="single" w:sz="4" w:space="0" w:color="00000A"/>
              <w:insideH w:val="single" w:sz="4" w:space="0" w:color="00000A"/>
            </w:tcBorders>
            <w:shd w:color="auto" w:fill="auto" w:val="clear"/>
            <w:tcMar>
              <w:left w:w="65" w:type="dxa"/>
            </w:tcMar>
            <w:vAlign w:val="bottom"/>
          </w:tcPr>
          <w:p>
            <w:pPr>
              <w:pStyle w:val="Normal"/>
              <w:spacing w:lineRule="auto" w:line="240" w:before="0" w:after="0"/>
              <w:rPr>
                <w:sz w:val="16"/>
                <w:szCs w:val="16"/>
              </w:rPr>
            </w:pPr>
            <w:r>
              <w:rPr>
                <w:sz w:val="16"/>
                <w:szCs w:val="16"/>
              </w:rPr>
              <w:t>Actie: Registratie aanvang huwelijk</w:t>
            </w:r>
          </w:p>
        </w:tc>
        <w:tc>
          <w:tcPr>
            <w:tcW w:w="1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color w:val="000000"/>
                <w:szCs w:val="16"/>
              </w:rPr>
            </w:pPr>
            <w:r>
              <w:rPr>
                <w:color w:val="000000"/>
                <w:sz w:val="16"/>
                <w:szCs w:val="16"/>
              </w:rPr>
              <w:t>0</w:t>
            </w:r>
          </w:p>
        </w:tc>
      </w:tr>
      <w:tr>
        <w:trPr/>
        <w:tc>
          <w:tcPr>
            <w:tcW w:w="5618" w:type="dxa"/>
            <w:tcBorders>
              <w:left w:val="single" w:sz="4" w:space="0" w:color="00000A"/>
              <w:bottom w:val="single" w:sz="4" w:space="0" w:color="00000A"/>
              <w:insideH w:val="single" w:sz="4" w:space="0" w:color="00000A"/>
            </w:tcBorders>
            <w:shd w:color="auto" w:fill="auto" w:val="clear"/>
            <w:tcMar>
              <w:left w:w="65" w:type="dxa"/>
            </w:tcMar>
            <w:vAlign w:val="bottom"/>
          </w:tcPr>
          <w:p>
            <w:pPr>
              <w:pStyle w:val="Normal"/>
              <w:spacing w:lineRule="auto" w:line="240" w:before="0" w:after="0"/>
              <w:rPr>
                <w:sz w:val="16"/>
                <w:szCs w:val="16"/>
              </w:rPr>
            </w:pPr>
            <w:r>
              <w:rPr>
                <w:sz w:val="16"/>
                <w:szCs w:val="16"/>
              </w:rPr>
              <w:t>Actie: Registratie geslachtsnaam</w:t>
            </w:r>
          </w:p>
        </w:tc>
        <w:tc>
          <w:tcPr>
            <w:tcW w:w="1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sz w:val="16"/>
                <w:szCs w:val="16"/>
              </w:rPr>
            </w:pPr>
            <w:r>
              <w:rPr>
                <w:color w:val="000000"/>
                <w:sz w:val="16"/>
                <w:szCs w:val="16"/>
              </w:rPr>
              <w:t>0</w:t>
            </w:r>
          </w:p>
        </w:tc>
      </w:tr>
      <w:tr>
        <w:trPr/>
        <w:tc>
          <w:tcPr>
            <w:tcW w:w="5618" w:type="dxa"/>
            <w:tcBorders>
              <w:left w:val="single" w:sz="4" w:space="0" w:color="00000A"/>
              <w:bottom w:val="single" w:sz="4" w:space="0" w:color="00000A"/>
              <w:insideH w:val="single" w:sz="4" w:space="0" w:color="00000A"/>
            </w:tcBorders>
            <w:shd w:color="auto" w:fill="auto" w:val="clear"/>
            <w:tcMar>
              <w:left w:w="65" w:type="dxa"/>
            </w:tcMar>
            <w:vAlign w:val="bottom"/>
          </w:tcPr>
          <w:p>
            <w:pPr>
              <w:pStyle w:val="Normal"/>
              <w:spacing w:lineRule="auto" w:line="240" w:before="0" w:after="0"/>
              <w:rPr>
                <w:sz w:val="16"/>
                <w:szCs w:val="16"/>
              </w:rPr>
            </w:pPr>
            <w:r>
              <w:rPr>
                <w:sz w:val="16"/>
                <w:szCs w:val="16"/>
              </w:rPr>
              <w:t>Actie: Registratie naamgebruik</w:t>
            </w:r>
          </w:p>
        </w:tc>
        <w:tc>
          <w:tcPr>
            <w:tcW w:w="1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color w:val="000000"/>
                <w:szCs w:val="16"/>
              </w:rPr>
            </w:pPr>
            <w:r>
              <w:rPr>
                <w:color w:val="000000"/>
                <w:sz w:val="16"/>
                <w:szCs w:val="16"/>
              </w:rPr>
              <w:t>0</w:t>
            </w:r>
          </w:p>
        </w:tc>
      </w:tr>
      <w:tr>
        <w:trPr/>
        <w:tc>
          <w:tcPr>
            <w:tcW w:w="5618" w:type="dxa"/>
            <w:tcBorders>
              <w:left w:val="single" w:sz="4" w:space="0" w:color="00000A"/>
              <w:bottom w:val="single" w:sz="4" w:space="0" w:color="00000A"/>
              <w:insideH w:val="single" w:sz="4" w:space="0" w:color="00000A"/>
            </w:tcBorders>
            <w:shd w:color="auto" w:fill="auto" w:val="clear"/>
            <w:tcMar>
              <w:left w:w="65" w:type="dxa"/>
            </w:tcMar>
            <w:vAlign w:val="bottom"/>
          </w:tcPr>
          <w:p>
            <w:pPr>
              <w:pStyle w:val="Normal"/>
              <w:spacing w:lineRule="auto" w:line="240" w:before="0" w:after="0"/>
              <w:rPr>
                <w:sz w:val="16"/>
                <w:szCs w:val="16"/>
              </w:rPr>
            </w:pPr>
            <w:r>
              <w:rPr>
                <w:sz w:val="16"/>
                <w:szCs w:val="16"/>
              </w:rPr>
              <w:t>Handeling: Aangaan geregistreerd partnerschap in Nederland</w:t>
            </w:r>
          </w:p>
        </w:tc>
        <w:tc>
          <w:tcPr>
            <w:tcW w:w="1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rPr>
                <w:color w:val="000000"/>
                <w:szCs w:val="16"/>
              </w:rPr>
            </w:pPr>
            <w:r>
              <w:rPr>
                <w:color w:val="000000"/>
                <w:sz w:val="16"/>
                <w:szCs w:val="16"/>
              </w:rPr>
              <w:t>0</w:t>
            </w:r>
          </w:p>
        </w:tc>
      </w:tr>
      <w:tr>
        <w:trPr/>
        <w:tc>
          <w:tcPr>
            <w:tcW w:w="5618" w:type="dxa"/>
            <w:tcBorders>
              <w:left w:val="single" w:sz="4" w:space="0" w:color="00000A"/>
              <w:bottom w:val="single" w:sz="4" w:space="0" w:color="00000A"/>
              <w:insideH w:val="single" w:sz="4" w:space="0" w:color="00000A"/>
            </w:tcBorders>
            <w:shd w:color="auto" w:fill="auto" w:val="clear"/>
            <w:tcMar>
              <w:left w:w="65" w:type="dxa"/>
            </w:tcMar>
            <w:vAlign w:val="bottom"/>
          </w:tcPr>
          <w:p>
            <w:pPr>
              <w:pStyle w:val="Normal"/>
              <w:spacing w:lineRule="auto" w:line="240" w:before="0" w:after="0"/>
              <w:rPr>
                <w:sz w:val="16"/>
                <w:szCs w:val="16"/>
              </w:rPr>
            </w:pPr>
            <w:r>
              <w:rPr>
                <w:color w:val="000000"/>
                <w:sz w:val="16"/>
                <w:szCs w:val="16"/>
              </w:rPr>
              <w:t>Actie: Registratie aanvang geregistreerd partnerschap</w:t>
            </w:r>
          </w:p>
        </w:tc>
        <w:tc>
          <w:tcPr>
            <w:tcW w:w="1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color w:val="000000"/>
                <w:szCs w:val="16"/>
              </w:rPr>
            </w:pPr>
            <w:r>
              <w:rPr>
                <w:color w:val="000000"/>
                <w:sz w:val="16"/>
                <w:szCs w:val="16"/>
              </w:rPr>
              <w:t>0</w:t>
            </w:r>
          </w:p>
        </w:tc>
      </w:tr>
      <w:tr>
        <w:trPr/>
        <w:tc>
          <w:tcPr>
            <w:tcW w:w="5618" w:type="dxa"/>
            <w:tcBorders>
              <w:left w:val="single" w:sz="4" w:space="0" w:color="00000A"/>
              <w:bottom w:val="single" w:sz="4" w:space="0" w:color="00000A"/>
              <w:insideH w:val="single" w:sz="4" w:space="0" w:color="00000A"/>
            </w:tcBorders>
            <w:shd w:color="auto" w:fill="auto" w:val="clear"/>
            <w:tcMar>
              <w:left w:w="65" w:type="dxa"/>
            </w:tcMar>
            <w:vAlign w:val="bottom"/>
          </w:tcPr>
          <w:p>
            <w:pPr>
              <w:pStyle w:val="Normal"/>
              <w:spacing w:lineRule="auto" w:line="240" w:before="0" w:after="0"/>
              <w:rPr>
                <w:sz w:val="16"/>
                <w:szCs w:val="16"/>
              </w:rPr>
            </w:pPr>
            <w:r>
              <w:rPr>
                <w:color w:val="000000"/>
                <w:sz w:val="16"/>
                <w:szCs w:val="16"/>
              </w:rPr>
              <w:t>Actie: Registratie geslachtsnaam</w:t>
            </w:r>
          </w:p>
        </w:tc>
        <w:tc>
          <w:tcPr>
            <w:tcW w:w="1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color w:val="000000"/>
                <w:szCs w:val="16"/>
              </w:rPr>
            </w:pPr>
            <w:r>
              <w:rPr>
                <w:color w:val="000000"/>
                <w:sz w:val="16"/>
                <w:szCs w:val="16"/>
              </w:rPr>
              <w:t>0</w:t>
            </w:r>
          </w:p>
        </w:tc>
      </w:tr>
      <w:tr>
        <w:trPr/>
        <w:tc>
          <w:tcPr>
            <w:tcW w:w="5618" w:type="dxa"/>
            <w:tcBorders>
              <w:left w:val="single" w:sz="4" w:space="0" w:color="00000A"/>
              <w:bottom w:val="single" w:sz="4" w:space="0" w:color="00000A"/>
              <w:insideH w:val="single" w:sz="4" w:space="0" w:color="00000A"/>
            </w:tcBorders>
            <w:shd w:color="auto" w:fill="auto" w:val="clear"/>
            <w:tcMar>
              <w:left w:w="65" w:type="dxa"/>
            </w:tcMar>
            <w:vAlign w:val="bottom"/>
          </w:tcPr>
          <w:p>
            <w:pPr>
              <w:pStyle w:val="Normal"/>
              <w:spacing w:lineRule="auto" w:line="240" w:before="0" w:after="0"/>
              <w:rPr>
                <w:sz w:val="16"/>
                <w:szCs w:val="16"/>
              </w:rPr>
            </w:pPr>
            <w:r>
              <w:rPr>
                <w:color w:val="000000"/>
                <w:sz w:val="16"/>
                <w:szCs w:val="16"/>
              </w:rPr>
              <w:t>Actie: Registratie naamgebruik</w:t>
            </w:r>
          </w:p>
        </w:tc>
        <w:tc>
          <w:tcPr>
            <w:tcW w:w="1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color w:val="000000"/>
                <w:szCs w:val="16"/>
              </w:rPr>
            </w:pPr>
            <w:r>
              <w:rPr>
                <w:color w:val="000000"/>
                <w:sz w:val="16"/>
                <w:szCs w:val="16"/>
              </w:rPr>
              <w:t>0</w:t>
            </w:r>
          </w:p>
        </w:tc>
      </w:tr>
      <w:tr>
        <w:trPr/>
        <w:tc>
          <w:tcPr>
            <w:tcW w:w="5618" w:type="dxa"/>
            <w:tcBorders>
              <w:left w:val="single" w:sz="4" w:space="0" w:color="00000A"/>
              <w:bottom w:val="single" w:sz="4" w:space="0" w:color="00000A"/>
              <w:insideH w:val="single" w:sz="4" w:space="0" w:color="00000A"/>
            </w:tcBorders>
            <w:shd w:color="auto" w:fill="auto" w:val="clear"/>
            <w:tcMar>
              <w:left w:w="65" w:type="dxa"/>
            </w:tcMar>
            <w:vAlign w:val="bottom"/>
          </w:tcPr>
          <w:p>
            <w:pPr>
              <w:pStyle w:val="Normal"/>
              <w:spacing w:lineRule="auto" w:line="240" w:before="0" w:after="0"/>
              <w:rPr>
                <w:sz w:val="16"/>
                <w:szCs w:val="16"/>
              </w:rPr>
            </w:pPr>
            <w:r>
              <w:rPr>
                <w:color w:val="000000"/>
                <w:sz w:val="16"/>
                <w:szCs w:val="16"/>
              </w:rPr>
              <w:t>Handeling: Beëindiging geregistreerd partnerschap in Nederland</w:t>
            </w:r>
          </w:p>
        </w:tc>
        <w:tc>
          <w:tcPr>
            <w:tcW w:w="1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color w:val="000000"/>
                <w:szCs w:val="16"/>
              </w:rPr>
            </w:pPr>
            <w:r>
              <w:rPr>
                <w:color w:val="000000"/>
                <w:sz w:val="16"/>
                <w:szCs w:val="16"/>
              </w:rPr>
              <w:t>0</w:t>
            </w:r>
          </w:p>
        </w:tc>
      </w:tr>
      <w:tr>
        <w:trPr/>
        <w:tc>
          <w:tcPr>
            <w:tcW w:w="5618" w:type="dxa"/>
            <w:tcBorders>
              <w:left w:val="single" w:sz="4" w:space="0" w:color="00000A"/>
              <w:bottom w:val="single" w:sz="4" w:space="0" w:color="00000A"/>
              <w:insideH w:val="single" w:sz="4" w:space="0" w:color="00000A"/>
            </w:tcBorders>
            <w:shd w:color="auto" w:fill="auto" w:val="clear"/>
            <w:tcMar>
              <w:left w:w="65" w:type="dxa"/>
            </w:tcMar>
            <w:vAlign w:val="bottom"/>
          </w:tcPr>
          <w:p>
            <w:pPr>
              <w:pStyle w:val="Normal"/>
              <w:spacing w:lineRule="auto" w:line="240" w:before="0" w:after="0"/>
              <w:rPr>
                <w:sz w:val="16"/>
                <w:szCs w:val="16"/>
              </w:rPr>
            </w:pPr>
            <w:r>
              <w:rPr>
                <w:color w:val="000000"/>
                <w:sz w:val="16"/>
                <w:szCs w:val="16"/>
              </w:rPr>
              <w:t>Actie: Registratie einde geregistreerd partnerschap</w:t>
            </w:r>
          </w:p>
        </w:tc>
        <w:tc>
          <w:tcPr>
            <w:tcW w:w="1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color w:val="000000"/>
                <w:szCs w:val="16"/>
              </w:rPr>
            </w:pPr>
            <w:r>
              <w:rPr>
                <w:color w:val="000000"/>
                <w:sz w:val="16"/>
                <w:szCs w:val="16"/>
              </w:rPr>
              <w:t>1</w:t>
            </w:r>
          </w:p>
        </w:tc>
      </w:tr>
      <w:tr>
        <w:trPr/>
        <w:tc>
          <w:tcPr>
            <w:tcW w:w="5618" w:type="dxa"/>
            <w:tcBorders>
              <w:left w:val="single" w:sz="4" w:space="0" w:color="00000A"/>
              <w:bottom w:val="single" w:sz="4" w:space="0" w:color="00000A"/>
              <w:insideH w:val="single" w:sz="4" w:space="0" w:color="00000A"/>
            </w:tcBorders>
            <w:shd w:color="auto" w:fill="auto" w:val="clear"/>
            <w:tcMar>
              <w:left w:w="65" w:type="dxa"/>
            </w:tcMar>
            <w:vAlign w:val="bottom"/>
          </w:tcPr>
          <w:p>
            <w:pPr>
              <w:pStyle w:val="Normal"/>
              <w:spacing w:lineRule="auto" w:line="240" w:before="0" w:after="0"/>
              <w:rPr>
                <w:sz w:val="16"/>
                <w:szCs w:val="16"/>
              </w:rPr>
            </w:pPr>
            <w:r>
              <w:rPr>
                <w:color w:val="000000"/>
                <w:sz w:val="16"/>
                <w:szCs w:val="16"/>
              </w:rPr>
              <w:t>Actie: Registratie geslachtsnaam</w:t>
            </w:r>
          </w:p>
        </w:tc>
        <w:tc>
          <w:tcPr>
            <w:tcW w:w="1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color w:val="000000"/>
                <w:szCs w:val="16"/>
              </w:rPr>
            </w:pPr>
            <w:r>
              <w:rPr>
                <w:color w:val="000000"/>
                <w:sz w:val="16"/>
                <w:szCs w:val="16"/>
              </w:rPr>
              <w:t>0</w:t>
            </w:r>
          </w:p>
        </w:tc>
      </w:tr>
      <w:tr>
        <w:trPr/>
        <w:tc>
          <w:tcPr>
            <w:tcW w:w="5618" w:type="dxa"/>
            <w:tcBorders>
              <w:left w:val="single" w:sz="4" w:space="0" w:color="00000A"/>
              <w:bottom w:val="single" w:sz="4" w:space="0" w:color="00000A"/>
              <w:insideH w:val="single" w:sz="4" w:space="0" w:color="00000A"/>
            </w:tcBorders>
            <w:shd w:color="auto" w:fill="auto" w:val="clear"/>
            <w:tcMar>
              <w:left w:w="65" w:type="dxa"/>
            </w:tcMar>
            <w:vAlign w:val="bottom"/>
          </w:tcPr>
          <w:p>
            <w:pPr>
              <w:pStyle w:val="Normal"/>
              <w:spacing w:lineRule="auto" w:line="240" w:before="0" w:after="0"/>
              <w:rPr>
                <w:sz w:val="16"/>
                <w:szCs w:val="16"/>
              </w:rPr>
            </w:pPr>
            <w:r>
              <w:rPr>
                <w:color w:val="000000"/>
                <w:sz w:val="16"/>
                <w:szCs w:val="16"/>
              </w:rPr>
              <w:t>Actie: Registratie naamgebruik</w:t>
            </w:r>
          </w:p>
        </w:tc>
        <w:tc>
          <w:tcPr>
            <w:tcW w:w="1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color w:val="000000"/>
                <w:szCs w:val="16"/>
              </w:rPr>
            </w:pPr>
            <w:r>
              <w:rPr>
                <w:color w:val="000000"/>
                <w:sz w:val="16"/>
                <w:szCs w:val="16"/>
              </w:rPr>
              <w:t>0</w:t>
            </w:r>
          </w:p>
        </w:tc>
      </w:tr>
      <w:tr>
        <w:trPr/>
        <w:tc>
          <w:tcPr>
            <w:tcW w:w="5618" w:type="dxa"/>
            <w:tcBorders>
              <w:left w:val="single" w:sz="4" w:space="0" w:color="00000A"/>
              <w:bottom w:val="single" w:sz="4" w:space="0" w:color="00000A"/>
              <w:insideH w:val="single" w:sz="4" w:space="0" w:color="00000A"/>
            </w:tcBorders>
            <w:shd w:color="auto" w:fill="auto" w:val="clear"/>
            <w:tcMar>
              <w:left w:w="65" w:type="dxa"/>
            </w:tcMar>
            <w:vAlign w:val="bottom"/>
          </w:tcPr>
          <w:p>
            <w:pPr>
              <w:pStyle w:val="Normal"/>
              <w:spacing w:lineRule="auto" w:line="240" w:before="0" w:after="0"/>
              <w:rPr>
                <w:sz w:val="16"/>
                <w:szCs w:val="16"/>
              </w:rPr>
            </w:pPr>
            <w:r>
              <w:rPr>
                <w:color w:val="000000"/>
                <w:sz w:val="16"/>
                <w:szCs w:val="16"/>
              </w:rPr>
              <w:t>Autorisatie administratieve handeling</w:t>
            </w:r>
          </w:p>
        </w:tc>
        <w:tc>
          <w:tcPr>
            <w:tcW w:w="1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color w:val="000000"/>
                <w:szCs w:val="16"/>
              </w:rPr>
            </w:pPr>
            <w:r>
              <w:rPr>
                <w:color w:val="000000"/>
                <w:sz w:val="16"/>
                <w:szCs w:val="16"/>
              </w:rPr>
              <w:t>1</w:t>
            </w:r>
          </w:p>
        </w:tc>
      </w:tr>
      <w:tr>
        <w:trPr/>
        <w:tc>
          <w:tcPr>
            <w:tcW w:w="5618" w:type="dxa"/>
            <w:tcBorders>
              <w:left w:val="single" w:sz="4" w:space="0" w:color="00000A"/>
              <w:bottom w:val="single" w:sz="4" w:space="0" w:color="00000A"/>
              <w:insideH w:val="single" w:sz="4" w:space="0" w:color="00000A"/>
            </w:tcBorders>
            <w:shd w:color="auto" w:fill="auto" w:val="clear"/>
            <w:tcMar>
              <w:left w:w="65" w:type="dxa"/>
            </w:tcMar>
            <w:vAlign w:val="bottom"/>
          </w:tcPr>
          <w:p>
            <w:pPr>
              <w:pStyle w:val="Normal"/>
              <w:spacing w:lineRule="auto" w:line="240" w:before="0" w:after="0"/>
              <w:rPr>
                <w:sz w:val="16"/>
                <w:szCs w:val="16"/>
              </w:rPr>
            </w:pPr>
            <w:r>
              <w:rPr>
                <w:color w:val="000000"/>
                <w:sz w:val="16"/>
                <w:szCs w:val="16"/>
              </w:rPr>
              <w:t>Maak bijhoudingsplan</w:t>
            </w:r>
          </w:p>
        </w:tc>
        <w:tc>
          <w:tcPr>
            <w:tcW w:w="1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color w:val="000000"/>
                <w:szCs w:val="16"/>
              </w:rPr>
            </w:pPr>
            <w:r>
              <w:rPr>
                <w:color w:val="000000"/>
                <w:sz w:val="16"/>
                <w:szCs w:val="16"/>
              </w:rPr>
              <w:t>0</w:t>
            </w:r>
          </w:p>
        </w:tc>
      </w:tr>
      <w:tr>
        <w:trPr/>
        <w:tc>
          <w:tcPr>
            <w:tcW w:w="5618" w:type="dxa"/>
            <w:tcBorders>
              <w:left w:val="single" w:sz="4" w:space="0" w:color="00000A"/>
              <w:bottom w:val="single" w:sz="4" w:space="0" w:color="00000A"/>
              <w:insideH w:val="single" w:sz="4" w:space="0" w:color="00000A"/>
            </w:tcBorders>
            <w:shd w:color="auto" w:fill="auto" w:val="clear"/>
            <w:tcMar>
              <w:left w:w="65" w:type="dxa"/>
            </w:tcMar>
            <w:vAlign w:val="bottom"/>
          </w:tcPr>
          <w:p>
            <w:pPr>
              <w:pStyle w:val="Normal"/>
              <w:spacing w:lineRule="auto" w:line="240" w:before="0" w:after="0"/>
              <w:rPr>
                <w:sz w:val="16"/>
                <w:szCs w:val="16"/>
              </w:rPr>
            </w:pPr>
            <w:r>
              <w:rPr>
                <w:color w:val="000000"/>
                <w:sz w:val="16"/>
                <w:szCs w:val="16"/>
              </w:rPr>
              <w:t>Maak bijhoudingsnotificatie</w:t>
            </w:r>
          </w:p>
        </w:tc>
        <w:tc>
          <w:tcPr>
            <w:tcW w:w="1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color w:val="000000"/>
                <w:szCs w:val="16"/>
              </w:rPr>
            </w:pPr>
            <w:r>
              <w:rPr>
                <w:color w:val="000000"/>
                <w:sz w:val="16"/>
                <w:szCs w:val="16"/>
              </w:rPr>
              <w:t>0</w:t>
            </w:r>
          </w:p>
        </w:tc>
      </w:tr>
      <w:tr>
        <w:trPr/>
        <w:tc>
          <w:tcPr>
            <w:tcW w:w="5618" w:type="dxa"/>
            <w:tcBorders>
              <w:left w:val="single" w:sz="4" w:space="0" w:color="00000A"/>
              <w:bottom w:val="single" w:sz="4" w:space="0" w:color="00000A"/>
              <w:insideH w:val="single" w:sz="4" w:space="0" w:color="00000A"/>
            </w:tcBorders>
            <w:shd w:color="auto" w:fill="auto" w:val="clear"/>
            <w:tcMar>
              <w:left w:w="65" w:type="dxa"/>
            </w:tcMar>
            <w:vAlign w:val="bottom"/>
          </w:tcPr>
          <w:p>
            <w:pPr>
              <w:pStyle w:val="Normal"/>
              <w:spacing w:lineRule="auto" w:line="240" w:before="0" w:after="0"/>
              <w:rPr>
                <w:sz w:val="16"/>
                <w:szCs w:val="16"/>
              </w:rPr>
            </w:pPr>
            <w:r>
              <w:rPr>
                <w:color w:val="000000"/>
                <w:sz w:val="16"/>
                <w:szCs w:val="16"/>
              </w:rPr>
              <w:t>Maak bijhoudingsresultaatbericht</w:t>
            </w:r>
          </w:p>
        </w:tc>
        <w:tc>
          <w:tcPr>
            <w:tcW w:w="1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color w:val="000000"/>
                <w:szCs w:val="16"/>
              </w:rPr>
            </w:pPr>
            <w:r>
              <w:rPr>
                <w:color w:val="000000"/>
                <w:sz w:val="16"/>
                <w:szCs w:val="16"/>
              </w:rPr>
              <w:t>0</w:t>
            </w:r>
          </w:p>
        </w:tc>
      </w:tr>
      <w:tr>
        <w:trPr/>
        <w:tc>
          <w:tcPr>
            <w:tcW w:w="5618" w:type="dxa"/>
            <w:tcBorders>
              <w:left w:val="single" w:sz="4" w:space="0" w:color="00000A"/>
              <w:bottom w:val="single" w:sz="4" w:space="0" w:color="00000A"/>
              <w:insideH w:val="single" w:sz="4" w:space="0" w:color="00000A"/>
            </w:tcBorders>
            <w:shd w:color="auto" w:fill="auto" w:val="clear"/>
            <w:tcMar>
              <w:left w:w="65" w:type="dxa"/>
            </w:tcMar>
            <w:vAlign w:val="bottom"/>
          </w:tcPr>
          <w:p>
            <w:pPr>
              <w:pStyle w:val="Normal"/>
              <w:spacing w:lineRule="auto" w:line="240" w:before="0" w:after="0"/>
              <w:rPr>
                <w:b/>
                <w:b/>
                <w:color w:val="000000"/>
                <w:szCs w:val="16"/>
              </w:rPr>
            </w:pPr>
            <w:r>
              <w:rPr>
                <w:b/>
                <w:color w:val="000000"/>
                <w:sz w:val="16"/>
                <w:szCs w:val="16"/>
              </w:rPr>
              <w:t>Totaal</w:t>
            </w:r>
          </w:p>
        </w:tc>
        <w:tc>
          <w:tcPr>
            <w:tcW w:w="13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b/>
                <w:b/>
                <w:color w:val="000000"/>
                <w:szCs w:val="16"/>
              </w:rPr>
            </w:pPr>
            <w:r>
              <w:rPr>
                <w:b/>
                <w:color w:val="000000"/>
                <w:sz w:val="16"/>
                <w:szCs w:val="16"/>
              </w:rPr>
              <w:t>2</w:t>
            </w:r>
          </w:p>
        </w:tc>
      </w:tr>
    </w:tbl>
    <w:p>
      <w:pPr>
        <w:pStyle w:val="Normal"/>
        <w:rPr>
          <w:sz w:val="16"/>
          <w:szCs w:val="16"/>
        </w:rPr>
      </w:pPr>
      <w:r>
        <w:rPr>
          <w:sz w:val="16"/>
          <w:szCs w:val="16"/>
        </w:rPr>
      </w:r>
    </w:p>
    <w:p>
      <w:pPr>
        <w:pStyle w:val="Heading1"/>
        <w:numPr>
          <w:ilvl w:val="0"/>
          <w:numId w:val="1"/>
        </w:numPr>
        <w:spacing w:lineRule="auto" w:line="276"/>
        <w:rPr>
          <w:lang w:val="nl-NL"/>
        </w:rPr>
      </w:pPr>
      <w:bookmarkStart w:id="121" w:name="_Toc453932085"/>
      <w:bookmarkStart w:id="122" w:name="_Toc322772380"/>
      <w:bookmarkStart w:id="123" w:name="_Toc463450880"/>
      <w:bookmarkStart w:id="124" w:name="__RefHeading___Toc1823_1853358917"/>
      <w:bookmarkEnd w:id="121"/>
      <w:bookmarkEnd w:id="122"/>
      <w:bookmarkEnd w:id="123"/>
      <w:bookmarkEnd w:id="124"/>
      <w:r>
        <w:rPr>
          <w:lang w:val="nl-NL"/>
        </w:rPr>
        <w:t>Conclusie</w:t>
      </w:r>
    </w:p>
    <w:p>
      <w:pPr>
        <w:pStyle w:val="Normal"/>
        <w:spacing w:lineRule="auto" w:line="276"/>
        <w:rPr/>
      </w:pPr>
      <w:r>
        <w:rPr/>
        <w:t xml:space="preserve">Naar aanleiding van het testtraject, ten behoeve van de oplevering van BRP release “Emma”, zal in dit hoofdstuk een conclusie getrokken worden over de aangeboden functionaliteiten. </w:t>
      </w:r>
    </w:p>
    <w:p>
      <w:pPr>
        <w:pStyle w:val="Heading2"/>
        <w:numPr>
          <w:ilvl w:val="1"/>
          <w:numId w:val="1"/>
        </w:numPr>
        <w:jc w:val="left"/>
        <w:rPr/>
      </w:pPr>
      <w:bookmarkStart w:id="125" w:name="_Toc453932086"/>
      <w:bookmarkStart w:id="126" w:name="_Toc322772381"/>
      <w:bookmarkStart w:id="127" w:name="_Toc463450881"/>
      <w:bookmarkStart w:id="128" w:name="__RefHeading___Toc1825_1853358917"/>
      <w:bookmarkEnd w:id="125"/>
      <w:bookmarkEnd w:id="126"/>
      <w:bookmarkEnd w:id="127"/>
      <w:bookmarkEnd w:id="128"/>
      <w:r>
        <w:rPr/>
        <w:t>Evaluatie</w:t>
      </w:r>
    </w:p>
    <w:p>
      <w:pPr>
        <w:pStyle w:val="Normal"/>
        <w:widowControl w:val="false"/>
        <w:spacing w:lineRule="auto" w:line="240" w:before="0" w:after="240"/>
        <w:rPr/>
      </w:pPr>
      <w:r>
        <w:rPr/>
        <w:t>Op basis van de testresultaten is geconstateerd dat de oplevering voldoet aan de specificaties ten aanzien van de functionaliteit rekening houdend met known issues. Deze issues vormen geen belemmering voor de uitvoering van vervolgtesten.</w:t>
      </w:r>
    </w:p>
    <w:p>
      <w:pPr>
        <w:pStyle w:val="Heading2"/>
        <w:numPr>
          <w:ilvl w:val="1"/>
          <w:numId w:val="1"/>
        </w:numPr>
        <w:jc w:val="left"/>
        <w:rPr/>
      </w:pPr>
      <w:bookmarkStart w:id="129" w:name="_Toc453849832"/>
      <w:bookmarkStart w:id="130" w:name="_Toc453932087"/>
      <w:bookmarkStart w:id="131" w:name="_Toc463450882"/>
      <w:bookmarkStart w:id="132" w:name="__RefHeading___Toc1827_1853358917"/>
      <w:bookmarkEnd w:id="129"/>
      <w:bookmarkEnd w:id="130"/>
      <w:bookmarkEnd w:id="131"/>
      <w:bookmarkEnd w:id="132"/>
      <w:r>
        <w:rPr/>
        <w:t>Aandachtspunt</w:t>
      </w:r>
    </w:p>
    <w:p>
      <w:pPr>
        <w:pStyle w:val="Normal"/>
        <w:rPr/>
      </w:pPr>
      <w:r>
        <w:rPr/>
        <w:t>In de testopstelling waarbinnen de testen zijn uitgevoerd is geen component aanwezig welke de functionaliteit van het uitlezen van de oin nummers uit de certificaten verzorgt (SSL on/offloader). Daarom is dit onderdeel van de infrastructuur niet getest. Het risico bestaat dat er additionele wijzigingen aan de applicatie verricht moeten worden om deze integratie mogelijk te maken (zie ook ROOD-52 en ROOD-53).</w:t>
      </w:r>
    </w:p>
    <w:p>
      <w:pPr>
        <w:pStyle w:val="Heading2"/>
        <w:numPr>
          <w:ilvl w:val="1"/>
          <w:numId w:val="1"/>
        </w:numPr>
        <w:jc w:val="left"/>
        <w:rPr/>
      </w:pPr>
      <w:bookmarkStart w:id="133" w:name="_Toc453932088"/>
      <w:bookmarkStart w:id="134" w:name="_Toc322772383"/>
      <w:bookmarkStart w:id="135" w:name="_Toc463450883"/>
      <w:bookmarkStart w:id="136" w:name="__RefHeading___Toc1829_1853358917"/>
      <w:bookmarkEnd w:id="133"/>
      <w:bookmarkEnd w:id="134"/>
      <w:bookmarkEnd w:id="135"/>
      <w:bookmarkEnd w:id="136"/>
      <w:r>
        <w:rPr/>
        <w:t>Advies</w:t>
      </w:r>
    </w:p>
    <w:p>
      <w:pPr>
        <w:pStyle w:val="Normal"/>
        <w:rPr/>
      </w:pPr>
      <w:r>
        <w:rPr/>
        <w:t xml:space="preserve">Uitgaande van de evaluatie van het testproces en de testresultaten, wordt er vanuit het testteam een </w:t>
      </w:r>
      <w:r>
        <w:rPr>
          <w:b/>
        </w:rPr>
        <w:t>positief</w:t>
      </w:r>
      <w:r>
        <w:rPr/>
        <w:t xml:space="preserve"> advies gegeven voor alle testobjecten welke in deze release zijn getest en kan ter beoordeling overgedragen worden aan I&amp;T.</w:t>
      </w:r>
    </w:p>
    <w:p>
      <w:pPr>
        <w:pStyle w:val="Normal"/>
        <w:rPr/>
      </w:pPr>
      <w:r>
        <w:rPr/>
      </w:r>
    </w:p>
    <w:p>
      <w:pPr>
        <w:pStyle w:val="Normal"/>
        <w:spacing w:lineRule="auto" w:line="240" w:before="0" w:after="0"/>
        <w:rPr/>
      </w:pPr>
      <w:r>
        <w:rPr/>
      </w:r>
    </w:p>
    <w:sectPr>
      <w:headerReference w:type="default" r:id="rId2"/>
      <w:headerReference w:type="first" r:id="rId3"/>
      <w:footerReference w:type="default" r:id="rId4"/>
      <w:type w:val="nextPage"/>
      <w:pgSz w:w="11906" w:h="16820"/>
      <w:pgMar w:left="2552" w:right="1977" w:header="198" w:top="2410" w:footer="210" w:bottom="340" w:gutter="0"/>
      <w:pgNumType w:fmt="decimal"/>
      <w:formProt w:val="false"/>
      <w:titlePg/>
      <w:textDirection w:val="lrTb"/>
      <w:docGrid w:type="default" w:linePitch="289" w:charSpace="1023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Verdana">
    <w:charset w:val="01"/>
    <w:family w:val="swiss"/>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222" w:type="dxa"/>
      <w:jc w:val="left"/>
      <w:tblInd w:w="0" w:type="dxa"/>
      <w:tblBorders/>
      <w:tblCellMar>
        <w:top w:w="0" w:type="dxa"/>
        <w:left w:w="0" w:type="dxa"/>
        <w:bottom w:w="0" w:type="dxa"/>
        <w:right w:w="0" w:type="dxa"/>
      </w:tblCellMar>
      <w:tblLook w:val="0000" w:noVBand="0" w:noHBand="0" w:lastColumn="0" w:firstColumn="0" w:lastRow="0" w:firstRow="0"/>
    </w:tblPr>
    <w:tblGrid>
      <w:gridCol w:w="6725"/>
      <w:gridCol w:w="1496"/>
    </w:tblGrid>
    <w:tr>
      <w:trPr>
        <w:trHeight w:val="240" w:hRule="exact"/>
      </w:trPr>
      <w:tc>
        <w:tcPr>
          <w:tcW w:w="6725" w:type="dxa"/>
          <w:tcBorders/>
          <w:shd w:color="auto" w:fill="auto" w:val="clear"/>
          <w:vAlign w:val="bottom"/>
        </w:tcPr>
        <w:p>
          <w:pPr>
            <w:pStyle w:val="Normal"/>
            <w:widowControl/>
            <w:bidi w:val="0"/>
            <w:spacing w:lineRule="atLeast" w:line="240" w:before="0" w:after="120"/>
            <w:jc w:val="left"/>
            <w:rPr/>
          </w:pPr>
          <w:r>
            <w:rPr/>
          </w:r>
        </w:p>
      </w:tc>
      <w:tc>
        <w:tcPr>
          <w:tcW w:w="1496" w:type="dxa"/>
          <w:tcBorders/>
          <w:shd w:color="auto" w:fill="auto" w:val="clear"/>
          <w:vAlign w:val="bottom"/>
        </w:tcPr>
        <w:p>
          <w:pPr>
            <w:pStyle w:val="HuisstijlPaginanummering"/>
            <w:spacing w:lineRule="exact" w:line="180" w:before="0" w:after="120"/>
            <w:rPr/>
          </w:pPr>
          <w:r>
            <w:rPr/>
            <w:t xml:space="preserve">  </w:t>
          </w:r>
          <w:r>
            <w:rPr/>
            <w:t xml:space="preserve">Pagina </w:t>
          </w:r>
          <w:r>
            <w:rPr/>
            <w:fldChar w:fldCharType="begin"/>
          </w:r>
          <w:r>
            <w:instrText> PAGE </w:instrText>
          </w:r>
          <w:r>
            <w:fldChar w:fldCharType="separate"/>
          </w:r>
          <w:r>
            <w:t>15</w:t>
          </w:r>
          <w:r>
            <w:fldChar w:fldCharType="end"/>
          </w:r>
          <w:r>
            <w:rPr/>
            <w:t xml:space="preserve"> van </w:t>
          </w:r>
          <w:r>
            <w:rPr/>
            <w:fldChar w:fldCharType="begin"/>
          </w:r>
          <w:r>
            <w:instrText> NUMPAGES </w:instrText>
          </w:r>
          <w:r>
            <w:fldChar w:fldCharType="separate"/>
          </w:r>
          <w:r>
            <w:t>15</w:t>
          </w:r>
          <w:r>
            <w:fldChar w:fldCharType="end"/>
          </w:r>
        </w:p>
      </w:tc>
    </w:tr>
  </w:tbl>
  <w:p>
    <w:pPr>
      <w:pStyle w:val="Footer"/>
      <w:tabs>
        <w:tab w:val="center" w:pos="4536" w:leader="none"/>
        <w:tab w:val="right" w:pos="9072" w:leader="none"/>
      </w:tabs>
      <w:spacing w:before="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w:r>
  </w:p>
  <w:tbl>
    <w:tblPr>
      <w:tblW w:w="7655" w:type="dxa"/>
      <w:jc w:val="left"/>
      <w:tblInd w:w="0" w:type="dxa"/>
      <w:tblBorders/>
      <w:tblCellMar>
        <w:top w:w="0" w:type="dxa"/>
        <w:left w:w="0" w:type="dxa"/>
        <w:bottom w:w="0" w:type="dxa"/>
        <w:right w:w="0" w:type="dxa"/>
      </w:tblCellMar>
      <w:tblLook w:val="01e0" w:noVBand="0" w:noHBand="0" w:lastColumn="1" w:firstColumn="1" w:lastRow="1" w:firstRow="1"/>
    </w:tblPr>
    <w:tblGrid>
      <w:gridCol w:w="7655"/>
    </w:tblGrid>
    <w:tr>
      <w:trPr>
        <w:trHeight w:val="403" w:hRule="atLeast"/>
      </w:trPr>
      <w:tc>
        <w:tcPr>
          <w:tcW w:w="7655" w:type="dxa"/>
          <w:tcBorders/>
          <w:shd w:color="auto" w:fill="auto" w:val="clear"/>
        </w:tcPr>
        <w:p>
          <w:pPr>
            <w:pStyle w:val="Normal"/>
            <w:widowControl/>
            <w:bidi w:val="0"/>
            <w:spacing w:lineRule="atLeast" w:line="240" w:before="0" w:after="120"/>
            <w:jc w:val="left"/>
            <w:rPr/>
          </w:pPr>
          <w:r>
            <w:rPr/>
            <w:fldChar w:fldCharType="begin" w:fldLock="true"/>
          </w:r>
          <w:r>
            <w:instrText> DOCPROPERTY "Rubricering"</w:instrText>
          </w:r>
          <w:r>
            <w:fldChar w:fldCharType="separate"/>
          </w:r>
          <w:r>
            <w:t xml:space="preserve"> </w:t>
          </w:r>
          <w:r>
            <w:fldChar w:fldCharType="end"/>
          </w:r>
          <w:r>
            <w:rPr/>
            <w:fldChar w:fldCharType="begin" w:fldLock="true"/>
          </w:r>
          <w:r>
            <w:instrText> DOCPROPERTY "Rubricering_klein_pipe"</w:instrText>
          </w:r>
          <w:r>
            <w:fldChar w:fldCharType="separate"/>
          </w:r>
          <w:r/>
          <w:r>
            <w:fldChar w:fldCharType="end"/>
          </w:r>
          <w:r>
            <w:rPr/>
            <w:fldChar w:fldCharType="begin" w:fldLock="true"/>
          </w:r>
          <w:r>
            <w:instrText> DOCPROPERTY "Status"</w:instrText>
          </w:r>
          <w:r>
            <w:fldChar w:fldCharType="separate"/>
          </w:r>
          <w:r/>
          <w:r>
            <w:fldChar w:fldCharType="end"/>
          </w:r>
          <w:r>
            <w:rPr>
              <w:rStyle w:val="HuisstijlKoptekst"/>
            </w:rPr>
            <w:t xml:space="preserve">Testrapport BRP Release Emma | </w:t>
          </w:r>
          <w:r>
            <w:rPr>
              <w:rStyle w:val="HuisstijlKoptekst"/>
            </w:rPr>
            <w:fldChar w:fldCharType="begin" w:fldLock="true"/>
          </w:r>
          <w:r>
            <w:instrText> DOCPROPERTY "Versie_kop"</w:instrText>
          </w:r>
          <w:r>
            <w:fldChar w:fldCharType="separate"/>
          </w:r>
          <w:r>
            <w:t>Versie</w:t>
          </w:r>
          <w:r>
            <w:fldChar w:fldCharType="end"/>
          </w:r>
          <w:r>
            <w:rPr>
              <w:rStyle w:val="HuisstijlKoptekst"/>
            </w:rPr>
            <w:t xml:space="preserve"> 1.0</w:t>
          </w:r>
          <w:r>
            <w:rPr/>
            <w:t xml:space="preserve"> </w:t>
          </w:r>
          <w:r>
            <w:rPr>
              <w:rStyle w:val="HuisstijlKoptekst"/>
            </w:rPr>
            <w:t>| 6 Oktober 2016</w:t>
          </w:r>
        </w:p>
      </w:tc>
    </w:tr>
  </w:tbl>
  <w:p>
    <w:pPr>
      <w:pStyle w:val="Header"/>
      <w:tabs>
        <w:tab w:val="center" w:pos="4536" w:leader="none"/>
        <w:tab w:val="right" w:pos="9072" w:leader="none"/>
      </w:tabs>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mc:AlternateContent>
        <mc:Choice Requires="wps">
          <w:drawing>
            <wp:anchor behindDoc="1" distT="0" distB="0" distL="0" distR="0" simplePos="0" locked="0" layoutInCell="1" allowOverlap="1" relativeHeight="2">
              <wp:simplePos x="0" y="0"/>
              <wp:positionH relativeFrom="page">
                <wp:posOffset>3547110</wp:posOffset>
              </wp:positionH>
              <wp:positionV relativeFrom="page">
                <wp:posOffset>635</wp:posOffset>
              </wp:positionV>
              <wp:extent cx="3963035" cy="1677035"/>
              <wp:effectExtent l="0" t="0" r="0" b="0"/>
              <wp:wrapSquare wrapText="largest"/>
              <wp:docPr id="1" name="Frame1"/>
              <a:graphic xmlns:a="http://schemas.openxmlformats.org/drawingml/2006/main">
                <a:graphicData uri="http://schemas.microsoft.com/office/word/2010/wordprocessingShape">
                  <wps:wsp>
                    <wps:cNvSpPr/>
                    <wps:spPr>
                      <a:xfrm>
                        <a:off x="0" y="0"/>
                        <a:ext cx="3962520" cy="1676520"/>
                      </a:xfrm>
                      <a:prstGeom prst="rect">
                        <a:avLst/>
                      </a:prstGeom>
                      <a:noFill/>
                      <a:ln>
                        <a:noFill/>
                      </a:ln>
                    </wps:spPr>
                    <wps:style>
                      <a:lnRef idx="0"/>
                      <a:fillRef idx="0"/>
                      <a:effectRef idx="0"/>
                      <a:fontRef idx="minor"/>
                    </wps:style>
                    <wps:txbx>
                      <w:txbxContent>
                        <w:tbl>
                          <w:tblPr>
                            <w:tblW w:w="5999" w:type="dxa"/>
                            <w:jc w:val="left"/>
                            <w:tblInd w:w="0" w:type="dxa"/>
                            <w:tblBorders/>
                            <w:tblCellMar>
                              <w:top w:w="0" w:type="dxa"/>
                              <w:left w:w="0" w:type="dxa"/>
                              <w:bottom w:w="0" w:type="dxa"/>
                              <w:right w:w="0" w:type="dxa"/>
                            </w:tblCellMar>
                            <w:tblLook w:val="0000" w:noVBand="0" w:noHBand="0" w:lastColumn="0" w:firstColumn="0" w:lastRow="0" w:firstRow="0"/>
                          </w:tblPr>
                          <w:tblGrid>
                            <w:gridCol w:w="747"/>
                            <w:gridCol w:w="5251"/>
                          </w:tblGrid>
                          <w:tr>
                            <w:trPr>
                              <w:trHeight w:val="2636" w:hRule="atLeast"/>
                            </w:trPr>
                            <w:tc>
                              <w:tcPr>
                                <w:tcW w:w="747" w:type="dxa"/>
                                <w:tcBorders/>
                                <w:shd w:color="auto" w:fill="auto" w:val="clear"/>
                              </w:tcPr>
                              <w:p>
                                <w:pPr>
                                  <w:pStyle w:val="FrameContents"/>
                                  <w:spacing w:lineRule="auto" w:line="240" w:before="0" w:after="120"/>
                                  <w:rPr/>
                                </w:pPr>
                                <w:bookmarkStart w:id="137" w:name="__UnoMark__1557_395815967"/>
                                <w:bookmarkStart w:id="138" w:name="__UnoMark__1558_395815967"/>
                                <w:bookmarkEnd w:id="137"/>
                                <w:bookmarkEnd w:id="138"/>
                                <w:r>
                                  <w:rPr/>
                                  <w:drawing>
                                    <wp:inline distT="0" distB="0" distL="0" distR="0">
                                      <wp:extent cx="474345" cy="1583055"/>
                                      <wp:effectExtent l="0" t="0" r="0" b="0"/>
                                      <wp:docPr id="3" name="Picture 4" descr="Description: RO_Beeldmerk_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Description: RO_Beeldmerk_Zwart"/>
                                              <pic:cNvPicPr>
                                                <a:picLocks noChangeAspect="1" noChangeArrowheads="1"/>
                                              </pic:cNvPicPr>
                                            </pic:nvPicPr>
                                            <pic:blipFill>
                                              <a:blip r:embed="rId1"/>
                                              <a:stretch>
                                                <a:fillRect/>
                                              </a:stretch>
                                            </pic:blipFill>
                                            <pic:spPr bwMode="auto">
                                              <a:xfrm>
                                                <a:off x="0" y="0"/>
                                                <a:ext cx="474345" cy="1583055"/>
                                              </a:xfrm>
                                              <a:prstGeom prst="rect">
                                                <a:avLst/>
                                              </a:prstGeom>
                                            </pic:spPr>
                                          </pic:pic>
                                        </a:graphicData>
                                      </a:graphic>
                                    </wp:inline>
                                  </w:drawing>
                                </w:r>
                              </w:p>
                            </w:tc>
                            <w:tc>
                              <w:tcPr>
                                <w:tcW w:w="5251" w:type="dxa"/>
                                <w:tcBorders/>
                                <w:shd w:color="auto" w:fill="auto" w:val="clear"/>
                              </w:tcPr>
                              <w:p>
                                <w:pPr>
                                  <w:pStyle w:val="FrameContents"/>
                                  <w:spacing w:lineRule="auto" w:line="240" w:before="0" w:after="120"/>
                                  <w:rPr/>
                                </w:pPr>
                                <w:bookmarkStart w:id="139" w:name="__UnoMark__1559_395815967"/>
                                <w:bookmarkStart w:id="140" w:name="__UnoMark__1560_395815967"/>
                                <w:bookmarkEnd w:id="139"/>
                                <w:bookmarkEnd w:id="140"/>
                                <w:r>
                                  <w:rPr/>
                                  <w:drawing>
                                    <wp:inline distT="0" distB="0" distL="0" distR="0">
                                      <wp:extent cx="2345055" cy="1583055"/>
                                      <wp:effectExtent l="0" t="0" r="0" b="0"/>
                                      <wp:docPr id="4" name="Picture 5" descr="Description: 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escription: RO_BZK"/>
                                              <pic:cNvPicPr>
                                                <a:picLocks noChangeAspect="1" noChangeArrowheads="1"/>
                                              </pic:cNvPicPr>
                                            </pic:nvPicPr>
                                            <pic:blipFill>
                                              <a:blip r:embed="rId2"/>
                                              <a:stretch>
                                                <a:fillRect/>
                                              </a:stretch>
                                            </pic:blipFill>
                                            <pic:spPr bwMode="auto">
                                              <a:xfrm>
                                                <a:off x="0" y="0"/>
                                                <a:ext cx="2345055" cy="1583055"/>
                                              </a:xfrm>
                                              <a:prstGeom prst="rect">
                                                <a:avLst/>
                                              </a:prstGeom>
                                            </pic:spPr>
                                          </pic:pic>
                                        </a:graphicData>
                                      </a:graphic>
                                    </wp:inline>
                                  </w:drawing>
                                </w:r>
                              </w:p>
                            </w:tc>
                          </w:tr>
                        </w:tbl>
                        <w:p>
                          <w:pPr>
                            <w:pStyle w:val="FrameContents"/>
                            <w:spacing w:before="0" w:after="120"/>
                            <w:rPr/>
                          </w:pPr>
                          <w:r>
                            <w:rPr/>
                          </w:r>
                        </w:p>
                      </w:txbxContent>
                    </wps:txbx>
                    <wps:bodyPr lIns="90000" rIns="90000" tIns="45000" bIns="45000">
                      <a:noAutofit/>
                    </wps:bodyPr>
                  </wps:wsp>
                </a:graphicData>
              </a:graphic>
            </wp:anchor>
          </w:drawing>
        </mc:Choice>
        <mc:Fallback>
          <w:pict>
            <v:rect id="shape_0" ID="Frame1" stroked="f" style="position:absolute;margin-left:279.3pt;margin-top:0.05pt;width:311.95pt;height:131.95pt;mso-position-horizontal-relative:page;mso-position-vertical-relative:page">
              <w10:wrap type="none"/>
              <v:fill o:detectmouseclick="t" on="false"/>
              <v:stroke color="#3465a4" joinstyle="round" endcap="flat"/>
              <v:textbox>
                <w:txbxContent>
                  <w:tbl>
                    <w:tblPr>
                      <w:tblW w:w="5999" w:type="dxa"/>
                      <w:jc w:val="left"/>
                      <w:tblInd w:w="0" w:type="dxa"/>
                      <w:tblBorders/>
                      <w:tblCellMar>
                        <w:top w:w="0" w:type="dxa"/>
                        <w:left w:w="0" w:type="dxa"/>
                        <w:bottom w:w="0" w:type="dxa"/>
                        <w:right w:w="0" w:type="dxa"/>
                      </w:tblCellMar>
                      <w:tblLook w:val="0000" w:noVBand="0" w:noHBand="0" w:lastColumn="0" w:firstColumn="0" w:lastRow="0" w:firstRow="0"/>
                    </w:tblPr>
                    <w:tblGrid>
                      <w:gridCol w:w="747"/>
                      <w:gridCol w:w="5251"/>
                    </w:tblGrid>
                    <w:tr>
                      <w:trPr>
                        <w:trHeight w:val="2636" w:hRule="atLeast"/>
                      </w:trPr>
                      <w:tc>
                        <w:tcPr>
                          <w:tcW w:w="747" w:type="dxa"/>
                          <w:tcBorders/>
                          <w:shd w:color="auto" w:fill="auto" w:val="clear"/>
                        </w:tcPr>
                        <w:p>
                          <w:pPr>
                            <w:pStyle w:val="FrameContents"/>
                            <w:spacing w:lineRule="auto" w:line="240" w:before="0" w:after="120"/>
                            <w:rPr/>
                          </w:pPr>
                          <w:bookmarkStart w:id="141" w:name="__UnoMark__1557_395815967"/>
                          <w:bookmarkStart w:id="142" w:name="__UnoMark__1558_395815967"/>
                          <w:bookmarkEnd w:id="141"/>
                          <w:bookmarkEnd w:id="142"/>
                          <w:r>
                            <w:rPr/>
                            <w:drawing>
                              <wp:inline distT="0" distB="0" distL="0" distR="0">
                                <wp:extent cx="474345" cy="1583055"/>
                                <wp:effectExtent l="0" t="0" r="0" b="0"/>
                                <wp:docPr id="5" name="Picture 4" descr="Description: RO_Beeldmerk_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escription: RO_Beeldmerk_Zwart"/>
                                        <pic:cNvPicPr>
                                          <a:picLocks noChangeAspect="1" noChangeArrowheads="1"/>
                                        </pic:cNvPicPr>
                                      </pic:nvPicPr>
                                      <pic:blipFill>
                                        <a:blip r:embed="rId1"/>
                                        <a:stretch>
                                          <a:fillRect/>
                                        </a:stretch>
                                      </pic:blipFill>
                                      <pic:spPr bwMode="auto">
                                        <a:xfrm>
                                          <a:off x="0" y="0"/>
                                          <a:ext cx="474345" cy="1583055"/>
                                        </a:xfrm>
                                        <a:prstGeom prst="rect">
                                          <a:avLst/>
                                        </a:prstGeom>
                                      </pic:spPr>
                                    </pic:pic>
                                  </a:graphicData>
                                </a:graphic>
                              </wp:inline>
                            </w:drawing>
                          </w:r>
                        </w:p>
                      </w:tc>
                      <w:tc>
                        <w:tcPr>
                          <w:tcW w:w="5251" w:type="dxa"/>
                          <w:tcBorders/>
                          <w:shd w:color="auto" w:fill="auto" w:val="clear"/>
                        </w:tcPr>
                        <w:p>
                          <w:pPr>
                            <w:pStyle w:val="FrameContents"/>
                            <w:spacing w:lineRule="auto" w:line="240" w:before="0" w:after="120"/>
                            <w:rPr/>
                          </w:pPr>
                          <w:bookmarkStart w:id="143" w:name="__UnoMark__1559_395815967"/>
                          <w:bookmarkStart w:id="144" w:name="__UnoMark__1560_395815967"/>
                          <w:bookmarkEnd w:id="143"/>
                          <w:bookmarkEnd w:id="144"/>
                          <w:r>
                            <w:rPr/>
                            <w:drawing>
                              <wp:inline distT="0" distB="0" distL="0" distR="0">
                                <wp:extent cx="2345055" cy="1583055"/>
                                <wp:effectExtent l="0" t="0" r="0" b="0"/>
                                <wp:docPr id="6" name="Picture 5" descr="Description: 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escription: RO_BZK"/>
                                        <pic:cNvPicPr>
                                          <a:picLocks noChangeAspect="1" noChangeArrowheads="1"/>
                                        </pic:cNvPicPr>
                                      </pic:nvPicPr>
                                      <pic:blipFill>
                                        <a:blip r:embed="rId2"/>
                                        <a:stretch>
                                          <a:fillRect/>
                                        </a:stretch>
                                      </pic:blipFill>
                                      <pic:spPr bwMode="auto">
                                        <a:xfrm>
                                          <a:off x="0" y="0"/>
                                          <a:ext cx="2345055" cy="1583055"/>
                                        </a:xfrm>
                                        <a:prstGeom prst="rect">
                                          <a:avLst/>
                                        </a:prstGeom>
                                      </pic:spPr>
                                    </pic:pic>
                                  </a:graphicData>
                                </a:graphic>
                              </wp:inline>
                            </w:drawing>
                          </w:r>
                        </w:p>
                      </w:tc>
                    </w:tr>
                  </w:tbl>
                  <w:p>
                    <w:pPr>
                      <w:pStyle w:val="FrameContents"/>
                      <w:spacing w:before="0" w:after="120"/>
                      <w:rPr/>
                    </w:pPr>
                    <w:r>
                      <w:rPr/>
                    </w:r>
                  </w:p>
                </w:txbxContent>
              </v:textbox>
            </v:rect>
          </w:pict>
        </mc:Fallback>
      </mc:AlternateContent>
    </w:r>
  </w:p>
  <w:tbl>
    <w:tblPr>
      <w:tblW w:w="6809" w:type="dxa"/>
      <w:jc w:val="left"/>
      <w:tblInd w:w="0" w:type="dxa"/>
      <w:tblBorders/>
      <w:tblCellMar>
        <w:top w:w="0" w:type="dxa"/>
        <w:left w:w="0" w:type="dxa"/>
        <w:bottom w:w="0" w:type="dxa"/>
        <w:right w:w="0" w:type="dxa"/>
      </w:tblCellMar>
      <w:tblLook w:val="0000" w:noVBand="0" w:noHBand="0" w:lastColumn="0" w:firstColumn="0" w:lastRow="0" w:firstRow="0"/>
    </w:tblPr>
    <w:tblGrid>
      <w:gridCol w:w="1133"/>
      <w:gridCol w:w="5675"/>
    </w:tblGrid>
    <w:tr>
      <w:trPr>
        <w:trHeight w:val="3340" w:hRule="exact"/>
        <w:cantSplit w:val="true"/>
      </w:trPr>
      <w:tc>
        <w:tcPr>
          <w:tcW w:w="6808" w:type="dxa"/>
          <w:gridSpan w:val="2"/>
          <w:tcBorders/>
          <w:shd w:color="auto" w:fill="auto" w:val="clear"/>
        </w:tcPr>
        <w:p>
          <w:pPr>
            <w:pStyle w:val="Normal"/>
            <w:spacing w:before="0" w:after="120"/>
            <w:ind w:left="240" w:hanging="240"/>
            <w:rPr/>
          </w:pPr>
          <w:r>
            <w:rPr/>
          </w:r>
        </w:p>
      </w:tc>
    </w:tr>
    <w:tr>
      <w:trPr>
        <w:trHeight w:val="1440" w:hRule="exact"/>
        <w:cantSplit w:val="true"/>
      </w:trPr>
      <w:tc>
        <w:tcPr>
          <w:tcW w:w="6808" w:type="dxa"/>
          <w:gridSpan w:val="2"/>
          <w:tcBorders/>
          <w:shd w:color="auto" w:fill="auto" w:val="clear"/>
        </w:tcPr>
        <w:p>
          <w:pPr>
            <w:pStyle w:val="Normal"/>
            <w:rPr/>
          </w:pPr>
          <w:r>
            <w:rPr/>
            <w:fldChar w:fldCharType="begin" w:fldLock="true"/>
          </w:r>
          <w:r>
            <w:instrText> DOCPROPERTY "Rubricering"</w:instrText>
          </w:r>
          <w:r>
            <w:fldChar w:fldCharType="separate"/>
          </w:r>
          <w:r>
            <w:t xml:space="preserve"> </w:t>
          </w:r>
          <w:r>
            <w:fldChar w:fldCharType="end"/>
          </w:r>
        </w:p>
        <w:p>
          <w:pPr>
            <w:pStyle w:val="Title"/>
            <w:rPr>
              <w:b w:val="false"/>
              <w:b w:val="false"/>
              <w:sz w:val="36"/>
              <w:szCs w:val="36"/>
            </w:rPr>
          </w:pPr>
          <w:bookmarkStart w:id="145" w:name="__RefHeading___Toc1520_1079654791"/>
          <w:bookmarkEnd w:id="145"/>
          <w:r>
            <w:rPr>
              <w:b w:val="false"/>
              <w:sz w:val="36"/>
              <w:szCs w:val="36"/>
            </w:rPr>
            <w:t>Testrapport BRP</w:t>
          </w:r>
        </w:p>
        <w:p>
          <w:pPr>
            <w:pStyle w:val="Title"/>
            <w:numPr>
              <w:ilvl w:val="0"/>
              <w:numId w:val="0"/>
            </w:numPr>
            <w:spacing w:lineRule="atLeast" w:line="320" w:before="0" w:after="120"/>
            <w:outlineLvl w:val="0"/>
            <w:rPr/>
          </w:pPr>
          <w:bookmarkStart w:id="146" w:name="__RefHeading___Toc1522_1079654791"/>
          <w:bookmarkEnd w:id="146"/>
          <w:r>
            <w:rPr>
              <w:b w:val="false"/>
            </w:rPr>
            <w:t xml:space="preserve">Release </w:t>
          </w:r>
          <w:del w:id="0" w:author="Unknown Author" w:date="2016-10-04T09:35:00Z">
            <w:r>
              <w:rPr>
                <w:b w:val="false"/>
              </w:rPr>
              <w:delText>Denise</w:delText>
            </w:r>
          </w:del>
          <w:ins w:id="1" w:author="Unknown Author" w:date="2016-10-04T09:35:00Z">
            <w:r>
              <w:rPr>
                <w:b w:val="false"/>
              </w:rPr>
              <w:t>Emma</w:t>
            </w:r>
          </w:ins>
        </w:p>
      </w:tc>
    </w:tr>
    <w:tr>
      <w:trPr>
        <w:trHeight w:val="240" w:hRule="exact"/>
        <w:cantSplit w:val="true"/>
      </w:trPr>
      <w:tc>
        <w:tcPr>
          <w:tcW w:w="6808" w:type="dxa"/>
          <w:gridSpan w:val="2"/>
          <w:tcBorders/>
          <w:shd w:color="auto" w:fill="auto" w:val="clear"/>
        </w:tcPr>
        <w:p>
          <w:pPr>
            <w:pStyle w:val="Normal"/>
            <w:widowControl/>
            <w:bidi w:val="0"/>
            <w:spacing w:lineRule="atLeast" w:line="240" w:before="0" w:after="120"/>
            <w:jc w:val="left"/>
            <w:rPr/>
          </w:pPr>
          <w:r>
            <w:rPr/>
          </w:r>
        </w:p>
      </w:tc>
    </w:tr>
    <w:tr>
      <w:trPr>
        <w:trHeight w:val="480" w:hRule="exact"/>
        <w:cantSplit w:val="true"/>
      </w:trPr>
      <w:tc>
        <w:tcPr>
          <w:tcW w:w="1133" w:type="dxa"/>
          <w:tcBorders/>
          <w:shd w:color="auto" w:fill="auto" w:val="clear"/>
        </w:tcPr>
        <w:p>
          <w:pPr>
            <w:pStyle w:val="Normal"/>
            <w:widowControl/>
            <w:bidi w:val="0"/>
            <w:spacing w:lineRule="atLeast" w:line="240" w:before="0" w:after="120"/>
            <w:jc w:val="left"/>
            <w:rPr/>
          </w:pPr>
          <w:r>
            <w:rPr/>
            <w:fldChar w:fldCharType="begin" w:fldLock="true"/>
          </w:r>
          <w:r>
            <w:instrText> DOCPROPERTY "Versie_kop"</w:instrText>
          </w:r>
          <w:r>
            <w:fldChar w:fldCharType="separate"/>
          </w:r>
          <w:r>
            <w:t>Versie</w:t>
          </w:r>
          <w:r>
            <w:fldChar w:fldCharType="end"/>
          </w:r>
        </w:p>
      </w:tc>
      <w:tc>
        <w:tcPr>
          <w:tcW w:w="5675" w:type="dxa"/>
          <w:tcBorders/>
          <w:shd w:color="auto" w:fill="auto" w:val="clear"/>
        </w:tcPr>
        <w:p>
          <w:pPr>
            <w:pStyle w:val="Normal"/>
            <w:widowControl/>
            <w:bidi w:val="0"/>
            <w:spacing w:lineRule="atLeast" w:line="240" w:before="0" w:after="120"/>
            <w:jc w:val="left"/>
            <w:rPr/>
          </w:pPr>
          <w:r>
            <w:rPr/>
            <w:t>1.0</w:t>
          </w:r>
        </w:p>
      </w:tc>
    </w:tr>
    <w:tr>
      <w:trPr>
        <w:trHeight w:val="240" w:hRule="exact"/>
        <w:cantSplit w:val="true"/>
      </w:trPr>
      <w:tc>
        <w:tcPr>
          <w:tcW w:w="6808" w:type="dxa"/>
          <w:gridSpan w:val="2"/>
          <w:tcBorders/>
          <w:shd w:color="auto" w:fill="auto" w:val="clear"/>
        </w:tcPr>
        <w:p>
          <w:pPr>
            <w:pStyle w:val="Normal"/>
            <w:widowControl/>
            <w:bidi w:val="0"/>
            <w:spacing w:lineRule="atLeast" w:line="240" w:before="0" w:after="120"/>
            <w:jc w:val="left"/>
            <w:rPr/>
          </w:pPr>
          <w:r>
            <w:rPr/>
          </w:r>
        </w:p>
      </w:tc>
    </w:tr>
    <w:tr>
      <w:trPr>
        <w:trHeight w:val="480" w:hRule="exact"/>
        <w:cantSplit w:val="true"/>
      </w:trPr>
      <w:tc>
        <w:tcPr>
          <w:tcW w:w="1133" w:type="dxa"/>
          <w:tcBorders/>
          <w:shd w:color="auto" w:fill="auto" w:val="clear"/>
        </w:tcPr>
        <w:p>
          <w:pPr>
            <w:pStyle w:val="Normal"/>
            <w:widowControl/>
            <w:bidi w:val="0"/>
            <w:spacing w:lineRule="atLeast" w:line="240" w:before="0" w:after="120"/>
            <w:jc w:val="left"/>
            <w:rPr/>
          </w:pPr>
          <w:r>
            <w:rPr/>
            <w:t>Datum</w:t>
          </w:r>
        </w:p>
      </w:tc>
      <w:tc>
        <w:tcPr>
          <w:tcW w:w="5675" w:type="dxa"/>
          <w:tcBorders/>
          <w:shd w:color="auto" w:fill="auto" w:val="clear"/>
        </w:tcPr>
        <w:p>
          <w:pPr>
            <w:pStyle w:val="Normal"/>
            <w:widowControl/>
            <w:bidi w:val="0"/>
            <w:spacing w:lineRule="atLeast" w:line="240" w:before="0" w:after="120"/>
            <w:jc w:val="left"/>
            <w:rPr/>
          </w:pPr>
          <w:r>
            <w:rPr>
              <w:rFonts w:cs="Verdana"/>
              <w:szCs w:val="18"/>
            </w:rPr>
            <w:t>6</w:t>
          </w:r>
          <w:del w:id="2" w:author="Unknown Author" w:date="2016-10-04T09:35:00Z">
            <w:r>
              <w:rPr>
                <w:rFonts w:cs="Verdana"/>
                <w:szCs w:val="18"/>
              </w:rPr>
              <w:delText>22</w:delText>
            </w:r>
          </w:del>
          <w:r>
            <w:rPr>
              <w:rFonts w:cs="Verdana"/>
              <w:szCs w:val="18"/>
            </w:rPr>
            <w:t xml:space="preserve"> </w:t>
          </w:r>
          <w:ins w:id="3" w:author="Unknown Author" w:date="2016-10-04T09:35:00Z">
            <w:r>
              <w:rPr>
                <w:rFonts w:cs="Verdana"/>
                <w:szCs w:val="18"/>
              </w:rPr>
              <w:t>Oktober</w:t>
            </w:r>
          </w:ins>
          <w:del w:id="4" w:author="Unknown Author" w:date="2016-10-04T09:35:00Z">
            <w:r>
              <w:rPr>
                <w:rFonts w:cs="Verdana"/>
                <w:szCs w:val="18"/>
              </w:rPr>
              <w:delText>Juni</w:delText>
            </w:r>
          </w:del>
          <w:r>
            <w:rPr>
              <w:rFonts w:cs="Verdana"/>
              <w:szCs w:val="18"/>
            </w:rPr>
            <w:t xml:space="preserve"> 2016</w:t>
          </w:r>
        </w:p>
      </w:tc>
    </w:tr>
  </w:tbl>
  <w:p>
    <w:pPr>
      <w:pStyle w:val="Normal"/>
      <w:rPr/>
    </w:pPr>
    <w:r>
      <w:rPr/>
    </w:r>
  </w:p>
  <w:p>
    <w:pPr>
      <w:pStyle w:val="Header"/>
      <w:tabs>
        <w:tab w:val="center" w:pos="4536" w:leader="none"/>
        <w:tab w:val="right" w:pos="9072" w:leader="none"/>
      </w:tabs>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ind w:left="644" w:hanging="360"/>
      </w:pPr>
      <w:rPr>
        <w:rFonts w:ascii="Symbol" w:hAnsi="Symbol" w:cs="Symbol" w:hint="default"/>
        <w:sz w:val="16"/>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Verdana" w:hAnsi="Verdana" w:cs="Verdana" w:hint="default"/>
        <w:rFonts w:cs="Times New Roman"/>
      </w:rPr>
    </w:lvl>
    <w:lvl w:ilvl="3">
      <w:start w:val="1"/>
      <w:numFmt w:val="bullet"/>
      <w:lvlText w:val=""/>
      <w:lvlJc w:val="left"/>
      <w:pPr>
        <w:ind w:left="2520" w:hanging="360"/>
      </w:pPr>
      <w:rPr>
        <w:rFonts w:ascii="Symbol" w:hAnsi="Symbol" w:cs="Symbol" w:hint="default"/>
        <w:sz w:val="16"/>
        <w:b/>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sz w:val="16"/>
        <w:b/>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16"/>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16"/>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16"/>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ind w:left="644" w:hanging="360"/>
      </w:pPr>
      <w:rPr>
        <w:rFonts w:ascii="Symbol" w:hAnsi="Symbol" w:cs="Symbol" w:hint="default"/>
        <w:sz w:val="16"/>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Verdana" w:hAnsi="Verdana" w:cs="Verdana" w:hint="default"/>
        <w:rFonts w:cs="Times New Roman"/>
      </w:rPr>
    </w:lvl>
    <w:lvl w:ilvl="3">
      <w:start w:val="1"/>
      <w:numFmt w:val="bullet"/>
      <w:lvlText w:val=""/>
      <w:lvlJc w:val="left"/>
      <w:pPr>
        <w:ind w:left="2520" w:hanging="360"/>
      </w:pPr>
      <w:rPr>
        <w:rFonts w:ascii="Symbol" w:hAnsi="Symbol" w:cs="Symbol" w:hint="default"/>
        <w:sz w:val="16"/>
        <w:b/>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sz w:val="16"/>
        <w:b/>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29b8"/>
    <w:pPr>
      <w:widowControl/>
      <w:bidi w:val="0"/>
      <w:spacing w:lineRule="atLeast" w:line="240" w:before="0" w:after="120"/>
      <w:jc w:val="left"/>
    </w:pPr>
    <w:rPr>
      <w:rFonts w:ascii="Verdana" w:hAnsi="Verdana" w:eastAsia="Times New Roman" w:cs="Times New Roman"/>
      <w:color w:val="00000A"/>
      <w:sz w:val="16"/>
      <w:szCs w:val="24"/>
      <w:lang w:val="nl-NL" w:eastAsia="nl-NL" w:bidi="ar-SA"/>
    </w:rPr>
  </w:style>
  <w:style w:type="paragraph" w:styleId="Heading1">
    <w:name w:val="Heading 1"/>
    <w:basedOn w:val="Normal"/>
    <w:next w:val="Normal"/>
    <w:qFormat/>
    <w:rsid w:val="00027262"/>
    <w:pPr>
      <w:pageBreakBefore/>
      <w:widowControl w:val="false"/>
      <w:spacing w:lineRule="atLeast" w:line="300" w:before="0" w:after="700"/>
      <w:contextualSpacing/>
      <w:outlineLvl w:val="0"/>
    </w:pPr>
    <w:rPr>
      <w:rFonts w:cs="Arial"/>
      <w:bCs/>
      <w:sz w:val="24"/>
      <w:szCs w:val="18"/>
      <w:lang w:val="en-US"/>
    </w:rPr>
  </w:style>
  <w:style w:type="paragraph" w:styleId="Heading2">
    <w:name w:val="Heading 2"/>
    <w:basedOn w:val="Heading1"/>
    <w:next w:val="Normal"/>
    <w:link w:val="Heading2Char"/>
    <w:autoRedefine/>
    <w:qFormat/>
    <w:rsid w:val="00796422"/>
    <w:pPr>
      <w:keepNext/>
      <w:pageBreakBefore w:val="false"/>
      <w:spacing w:lineRule="auto" w:line="276" w:before="200" w:after="0"/>
      <w:contextualSpacing/>
      <w:jc w:val="both"/>
      <w:outlineLvl w:val="1"/>
    </w:pPr>
    <w:rPr>
      <w:b/>
      <w:bCs w:val="false"/>
      <w:iCs/>
      <w:sz w:val="18"/>
      <w:szCs w:val="28"/>
      <w:lang w:val="nl-NL"/>
    </w:rPr>
  </w:style>
  <w:style w:type="paragraph" w:styleId="Heading3">
    <w:name w:val="Heading 3"/>
    <w:basedOn w:val="Heading1"/>
    <w:next w:val="Normal"/>
    <w:qFormat/>
    <w:rsid w:val="00082e14"/>
    <w:pPr>
      <w:keepNext/>
      <w:pageBreakBefore w:val="false"/>
      <w:spacing w:lineRule="atLeast" w:line="240" w:before="240" w:after="0"/>
      <w:contextualSpacing/>
      <w:outlineLvl w:val="2"/>
    </w:pPr>
    <w:rPr>
      <w:bCs w:val="false"/>
      <w:i/>
      <w:sz w:val="16"/>
      <w:szCs w:val="16"/>
    </w:rPr>
  </w:style>
  <w:style w:type="paragraph" w:styleId="Heading4">
    <w:name w:val="Heading 4"/>
    <w:basedOn w:val="Heading1"/>
    <w:next w:val="Normal"/>
    <w:qFormat/>
    <w:rsid w:val="002160dc"/>
    <w:pPr>
      <w:keepNext/>
      <w:pageBreakBefore w:val="false"/>
      <w:tabs>
        <w:tab w:val="left" w:pos="0" w:leader="none"/>
      </w:tabs>
      <w:spacing w:lineRule="atLeast" w:line="240" w:before="240" w:after="0"/>
      <w:contextualSpacing/>
      <w:outlineLvl w:val="3"/>
    </w:pPr>
    <w:rPr>
      <w:bCs w:val="false"/>
      <w:sz w:val="18"/>
      <w:szCs w:val="28"/>
    </w:rPr>
  </w:style>
  <w:style w:type="paragraph" w:styleId="Heading5">
    <w:name w:val="Heading 5"/>
    <w:basedOn w:val="Normal"/>
    <w:next w:val="Normal"/>
    <w:qFormat/>
    <w:rsid w:val="002160dc"/>
    <w:pPr>
      <w:spacing w:before="240" w:after="60"/>
      <w:outlineLvl w:val="4"/>
    </w:pPr>
    <w:rPr>
      <w:b/>
      <w:bCs/>
      <w:i/>
      <w:iCs/>
      <w:sz w:val="26"/>
      <w:szCs w:val="26"/>
    </w:rPr>
  </w:style>
  <w:style w:type="paragraph" w:styleId="Heading6">
    <w:name w:val="Heading 6"/>
    <w:basedOn w:val="Normal"/>
    <w:next w:val="Normal"/>
    <w:qFormat/>
    <w:rsid w:val="002160dc"/>
    <w:pPr>
      <w:tabs>
        <w:tab w:val="left" w:pos="0" w:leader="none"/>
      </w:tabs>
      <w:spacing w:before="240" w:after="60"/>
      <w:outlineLvl w:val="5"/>
    </w:pPr>
    <w:rPr>
      <w:rFonts w:ascii="Times New Roman" w:hAnsi="Times New Roman"/>
      <w:b/>
      <w:bCs/>
      <w:sz w:val="22"/>
      <w:szCs w:val="22"/>
    </w:rPr>
  </w:style>
  <w:style w:type="paragraph" w:styleId="Heading7">
    <w:name w:val="Heading 7"/>
    <w:basedOn w:val="Normal"/>
    <w:next w:val="Normal"/>
    <w:qFormat/>
    <w:rsid w:val="002160dc"/>
    <w:pPr>
      <w:tabs>
        <w:tab w:val="left" w:pos="0" w:leader="none"/>
      </w:tabs>
      <w:spacing w:before="240" w:after="60"/>
      <w:outlineLvl w:val="6"/>
    </w:pPr>
    <w:rPr>
      <w:rFonts w:ascii="Times New Roman" w:hAnsi="Times New Roman"/>
      <w:sz w:val="24"/>
    </w:rPr>
  </w:style>
  <w:style w:type="paragraph" w:styleId="Heading8">
    <w:name w:val="Heading 8"/>
    <w:basedOn w:val="Normal"/>
    <w:next w:val="Normal"/>
    <w:qFormat/>
    <w:rsid w:val="002160dc"/>
    <w:pPr>
      <w:spacing w:before="240" w:after="60"/>
      <w:outlineLvl w:val="7"/>
    </w:pPr>
    <w:rPr>
      <w:rFonts w:ascii="Times New Roman" w:hAnsi="Times New Roman"/>
      <w:i/>
      <w:iCs/>
      <w:sz w:val="24"/>
    </w:rPr>
  </w:style>
  <w:style w:type="paragraph" w:styleId="Heading9">
    <w:name w:val="Heading 9"/>
    <w:basedOn w:val="Normal"/>
    <w:next w:val="Normal"/>
    <w:qFormat/>
    <w:rsid w:val="002160dc"/>
    <w:pPr>
      <w:tabs>
        <w:tab w:val="left" w:pos="0" w:leader="none"/>
      </w:tabs>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ListNumberChar" w:customStyle="1">
    <w:name w:val="List Number Char"/>
    <w:link w:val="ListNumber"/>
    <w:qFormat/>
    <w:rsid w:val="00224785"/>
    <w:rPr>
      <w:rFonts w:ascii="Verdana" w:hAnsi="Verdana"/>
      <w:sz w:val="18"/>
      <w:szCs w:val="24"/>
      <w:lang w:val="nl-NL" w:eastAsia="nl-NL" w:bidi="ar-SA"/>
    </w:rPr>
  </w:style>
  <w:style w:type="character" w:styleId="ListNumber2Char" w:customStyle="1">
    <w:name w:val="List Number 2 Char"/>
    <w:link w:val="ListNumber2"/>
    <w:qFormat/>
    <w:rsid w:val="00224785"/>
    <w:rPr>
      <w:rFonts w:ascii="Verdana" w:hAnsi="Verdana"/>
      <w:sz w:val="18"/>
      <w:szCs w:val="24"/>
      <w:lang w:val="nl-NL" w:eastAsia="nl-NL" w:bidi="ar-SA"/>
    </w:rPr>
  </w:style>
  <w:style w:type="character" w:styleId="Endnotereference">
    <w:name w:val="endnote reference"/>
    <w:semiHidden/>
    <w:qFormat/>
    <w:rsid w:val="00224785"/>
    <w:rPr>
      <w:vertAlign w:val="superscript"/>
    </w:rPr>
  </w:style>
  <w:style w:type="character" w:styleId="HuisstijlKoptekst" w:customStyle="1">
    <w:name w:val="Huisstijl-Koptekst"/>
    <w:qFormat/>
    <w:rsid w:val="00224785"/>
    <w:rPr>
      <w:rFonts w:ascii="Verdana" w:hAnsi="Verdana"/>
      <w:strike w:val="false"/>
      <w:dstrike w:val="false"/>
      <w:position w:val="0"/>
      <w:sz w:val="13"/>
      <w:sz w:val="13"/>
      <w:vertAlign w:val="baseline"/>
    </w:rPr>
  </w:style>
  <w:style w:type="character" w:styleId="HuisstijlRubricering" w:customStyle="1">
    <w:name w:val="Huisstijl-Rubricering"/>
    <w:qFormat/>
    <w:rsid w:val="00224785"/>
    <w:rPr>
      <w:rFonts w:ascii="Verdana" w:hAnsi="Verdana"/>
      <w:b/>
      <w:smallCaps/>
      <w:strike w:val="false"/>
      <w:dstrike w:val="false"/>
      <w:position w:val="0"/>
      <w:sz w:val="13"/>
      <w:sz w:val="13"/>
      <w:vertAlign w:val="baseline"/>
    </w:rPr>
  </w:style>
  <w:style w:type="character" w:styleId="InternetLink" w:customStyle="1">
    <w:name w:val="Internet Link"/>
    <w:basedOn w:val="DefaultParagraphFont"/>
    <w:uiPriority w:val="99"/>
    <w:unhideWhenUsed/>
    <w:rsid w:val="009f7f26"/>
    <w:rPr>
      <w:color w:val="0563C1" w:themeColor="hyperlink"/>
      <w:u w:val="single"/>
    </w:rPr>
  </w:style>
  <w:style w:type="character" w:styleId="Footnotereference">
    <w:name w:val="footnote reference"/>
    <w:semiHidden/>
    <w:qFormat/>
    <w:rsid w:val="00224785"/>
    <w:rPr>
      <w:position w:val="0"/>
      <w:sz w:val="16"/>
      <w:sz w:val="16"/>
      <w:vertAlign w:val="baseline"/>
    </w:rPr>
  </w:style>
  <w:style w:type="character" w:styleId="Voetnoottekens" w:customStyle="1">
    <w:name w:val="Voetnoottekens"/>
    <w:qFormat/>
    <w:rsid w:val="003c5521"/>
    <w:rPr/>
  </w:style>
  <w:style w:type="character" w:styleId="Voetnootmarkering1" w:customStyle="1">
    <w:name w:val="Voetnootmarkering1"/>
    <w:qFormat/>
    <w:rsid w:val="003c5521"/>
    <w:rPr>
      <w:vertAlign w:val="superscript"/>
    </w:rPr>
  </w:style>
  <w:style w:type="character" w:styleId="AfspraakChar" w:customStyle="1">
    <w:name w:val="Afspraak Char"/>
    <w:link w:val="Afspraak"/>
    <w:qFormat/>
    <w:rsid w:val="003c5521"/>
    <w:rPr>
      <w:rFonts w:ascii="Verdana" w:hAnsi="Verdana"/>
      <w:i/>
      <w:sz w:val="18"/>
      <w:szCs w:val="24"/>
      <w:lang w:val="nl-NL" w:eastAsia="ar-SA" w:bidi="ar-SA"/>
    </w:rPr>
  </w:style>
  <w:style w:type="character" w:styleId="AcceptatiecriteriumChar" w:customStyle="1">
    <w:name w:val="Acceptatiecriterium Char"/>
    <w:link w:val="Acceptatiecriterium"/>
    <w:qFormat/>
    <w:rsid w:val="001331c7"/>
    <w:rPr>
      <w:rFonts w:ascii="Verdana" w:hAnsi="Verdana"/>
      <w:sz w:val="16"/>
      <w:szCs w:val="24"/>
      <w:lang w:val="nl-NL" w:eastAsia="nl-NL"/>
    </w:rPr>
  </w:style>
  <w:style w:type="character" w:styleId="OpmaakprofielAcceptatiecriterium9ptChar" w:customStyle="1">
    <w:name w:val="Opmaakprofiel Acceptatiecriterium + 9 pt Char"/>
    <w:link w:val="OpmaakprofielAcceptatiecriterium9pt"/>
    <w:qFormat/>
    <w:rsid w:val="001331c7"/>
    <w:rPr>
      <w:rFonts w:ascii="Verdana" w:hAnsi="Verdana"/>
      <w:sz w:val="16"/>
      <w:szCs w:val="24"/>
      <w:lang w:val="nl-NL" w:eastAsia="nl-NL"/>
    </w:rPr>
  </w:style>
  <w:style w:type="character" w:styleId="OpmaakprofielAcceptatiecriteriumCursiefChar" w:customStyle="1">
    <w:name w:val="Opmaakprofiel Acceptatiecriterium + Cursief Char"/>
    <w:link w:val="OpmaakprofielAcceptatiecriteriumCursief"/>
    <w:qFormat/>
    <w:rsid w:val="001331c7"/>
    <w:rPr>
      <w:rFonts w:ascii="Verdana" w:hAnsi="Verdana"/>
      <w:i/>
      <w:iCs/>
      <w:sz w:val="16"/>
      <w:szCs w:val="24"/>
      <w:lang w:val="nl-NL" w:eastAsia="nl-NL"/>
    </w:rPr>
  </w:style>
  <w:style w:type="character" w:styleId="Annotationreference">
    <w:name w:val="annotation reference"/>
    <w:semiHidden/>
    <w:qFormat/>
    <w:rsid w:val="004c63b9"/>
    <w:rPr>
      <w:sz w:val="16"/>
      <w:szCs w:val="16"/>
    </w:rPr>
  </w:style>
  <w:style w:type="character" w:styleId="CommentTextChar" w:customStyle="1">
    <w:name w:val="Comment Text Char"/>
    <w:link w:val="CommentText"/>
    <w:semiHidden/>
    <w:qFormat/>
    <w:rsid w:val="00ba78d6"/>
    <w:rPr>
      <w:rFonts w:ascii="Verdana" w:hAnsi="Verdana"/>
      <w:lang w:val="nl-NL" w:eastAsia="nl-NL"/>
    </w:rPr>
  </w:style>
  <w:style w:type="character" w:styleId="Heading2Char" w:customStyle="1">
    <w:name w:val="Heading 2 Char"/>
    <w:link w:val="Heading2"/>
    <w:qFormat/>
    <w:rsid w:val="00796422"/>
    <w:rPr>
      <w:rFonts w:ascii="Verdana" w:hAnsi="Verdana" w:cs="Arial"/>
      <w:b/>
      <w:iCs/>
      <w:sz w:val="18"/>
      <w:szCs w:val="28"/>
      <w:lang w:val="nl-NL" w:eastAsia="nl-NL"/>
    </w:rPr>
  </w:style>
  <w:style w:type="character" w:styleId="Appleconvertedspace" w:customStyle="1">
    <w:name w:val="apple-converted-space"/>
    <w:basedOn w:val="DefaultParagraphFont"/>
    <w:qFormat/>
    <w:rsid w:val="00812be0"/>
    <w:rPr/>
  </w:style>
  <w:style w:type="character" w:styleId="FollowedHyperlink">
    <w:name w:val="FollowedHyperlink"/>
    <w:semiHidden/>
    <w:unhideWhenUsed/>
    <w:qFormat/>
    <w:rsid w:val="00e01425"/>
    <w:rPr>
      <w:color w:val="800080"/>
      <w:u w:val="single"/>
    </w:rPr>
  </w:style>
  <w:style w:type="character" w:styleId="ListLabel1" w:customStyle="1">
    <w:name w:val="ListLabel 1"/>
    <w:qFormat/>
    <w:rPr>
      <w:sz w:val="18"/>
      <w:szCs w:val="18"/>
    </w:rPr>
  </w:style>
  <w:style w:type="character" w:styleId="ListLabel2" w:customStyle="1">
    <w:name w:val="ListLabel 2"/>
    <w:qFormat/>
    <w:rPr>
      <w:rFonts w:cs="Courier New"/>
    </w:rPr>
  </w:style>
  <w:style w:type="character" w:styleId="ListLabel3" w:customStyle="1">
    <w:name w:val="ListLabel 3"/>
    <w:qFormat/>
    <w:rPr>
      <w:rFonts w:eastAsia="Arial" w:cs="Times New Roman"/>
    </w:rPr>
  </w:style>
  <w:style w:type="character" w:styleId="ListLabel4" w:customStyle="1">
    <w:name w:val="ListLabel 4"/>
    <w:qFormat/>
    <w:rPr>
      <w:rFonts w:eastAsia="Times New Roman" w:cs="Times New Roman"/>
    </w:rPr>
  </w:style>
  <w:style w:type="character" w:styleId="ListLabel5" w:customStyle="1">
    <w:name w:val="ListLabel 5"/>
    <w:qFormat/>
    <w:rPr>
      <w:sz w:val="20"/>
    </w:rPr>
  </w:style>
  <w:style w:type="character" w:styleId="ListLabel6" w:customStyle="1">
    <w:name w:val="ListLabel 6"/>
    <w:qFormat/>
    <w:rPr>
      <w:rFonts w:eastAsia="MS Mincho"/>
    </w:rPr>
  </w:style>
  <w:style w:type="character" w:styleId="IndexLink" w:customStyle="1">
    <w:name w:val="Index Link"/>
    <w:qFormat/>
    <w:rPr/>
  </w:style>
  <w:style w:type="character" w:styleId="ListLabel7" w:customStyle="1">
    <w:name w:val="ListLabel 7"/>
    <w:qFormat/>
    <w:rPr>
      <w:rFonts w:ascii="Verdana" w:hAnsi="Verdana" w:cs="Symbol"/>
      <w:sz w:val="16"/>
    </w:rPr>
  </w:style>
  <w:style w:type="character" w:styleId="ListLabel8" w:customStyle="1">
    <w:name w:val="ListLabel 8"/>
    <w:qFormat/>
    <w:rPr>
      <w:rFonts w:cs="Courier New"/>
    </w:rPr>
  </w:style>
  <w:style w:type="character" w:styleId="ListLabel9" w:customStyle="1">
    <w:name w:val="ListLabel 9"/>
    <w:qFormat/>
    <w:rPr>
      <w:rFonts w:cs="Times New Roman"/>
    </w:rPr>
  </w:style>
  <w:style w:type="character" w:styleId="ListLabel10" w:customStyle="1">
    <w:name w:val="ListLabel 10"/>
    <w:qFormat/>
    <w:rPr>
      <w:rFonts w:cs="Wingdings"/>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11" w:customStyle="1">
    <w:name w:val="ListLabel 11"/>
    <w:qFormat/>
    <w:rPr>
      <w:rFonts w:cs="Symbol"/>
      <w:b/>
      <w:sz w:val="16"/>
    </w:rPr>
  </w:style>
  <w:style w:type="character" w:styleId="ListLabel12" w:customStyle="1">
    <w:name w:val="ListLabel 12"/>
    <w:qFormat/>
    <w:rPr>
      <w:rFonts w:cs="Courier New"/>
    </w:rPr>
  </w:style>
  <w:style w:type="character" w:styleId="ListLabel13" w:customStyle="1">
    <w:name w:val="ListLabel 13"/>
    <w:qFormat/>
    <w:rPr>
      <w:rFonts w:cs="Times New Roman"/>
    </w:rPr>
  </w:style>
  <w:style w:type="character" w:styleId="ListLabel14" w:customStyle="1">
    <w:name w:val="ListLabel 14"/>
    <w:qFormat/>
    <w:rPr>
      <w:rFonts w:cs="Wingdings"/>
    </w:rPr>
  </w:style>
  <w:style w:type="character" w:styleId="ListLabel15" w:customStyle="1">
    <w:name w:val="ListLabel 15"/>
    <w:qFormat/>
    <w:rPr>
      <w:rFonts w:cs="OpenSymbol"/>
    </w:rPr>
  </w:style>
  <w:style w:type="character" w:styleId="ListLabel16">
    <w:name w:val="ListLabel 16"/>
    <w:qFormat/>
    <w:rPr>
      <w:rFonts w:cs="Symbol"/>
      <w:b/>
      <w:sz w:val="16"/>
    </w:rPr>
  </w:style>
  <w:style w:type="character" w:styleId="ListLabel17">
    <w:name w:val="ListLabel 17"/>
    <w:qFormat/>
    <w:rPr>
      <w:rFonts w:cs="Courier New"/>
    </w:rPr>
  </w:style>
  <w:style w:type="character" w:styleId="ListLabel18">
    <w:name w:val="ListLabel 18"/>
    <w:qFormat/>
    <w:rPr>
      <w:rFonts w:cs="Times New Roman"/>
    </w:rPr>
  </w:style>
  <w:style w:type="character" w:styleId="ListLabel19">
    <w:name w:val="ListLabel 19"/>
    <w:qFormat/>
    <w:rPr>
      <w:rFonts w:cs="Wingdings"/>
    </w:rPr>
  </w:style>
  <w:style w:type="character" w:styleId="ListLabel20">
    <w:name w:val="ListLabel 20"/>
    <w:qFormat/>
    <w:rPr>
      <w:rFonts w:cs="OpenSymbol"/>
    </w:rPr>
  </w:style>
  <w:style w:type="character" w:styleId="ListLabel21">
    <w:name w:val="ListLabel 21"/>
    <w:qFormat/>
    <w:rPr>
      <w:rFonts w:cs="Symbol"/>
      <w:b/>
      <w:sz w:val="16"/>
    </w:rPr>
  </w:style>
  <w:style w:type="character" w:styleId="ListLabel22">
    <w:name w:val="ListLabel 22"/>
    <w:qFormat/>
    <w:rPr>
      <w:rFonts w:cs="Courier New"/>
    </w:rPr>
  </w:style>
  <w:style w:type="character" w:styleId="ListLabel23">
    <w:name w:val="ListLabel 23"/>
    <w:qFormat/>
    <w:rPr>
      <w:rFonts w:cs="Times New Roman"/>
    </w:rPr>
  </w:style>
  <w:style w:type="character" w:styleId="ListLabel24">
    <w:name w:val="ListLabel 24"/>
    <w:qFormat/>
    <w:rPr>
      <w:rFonts w:cs="Wingdings"/>
    </w:rPr>
  </w:style>
  <w:style w:type="character" w:styleId="ListLabel25">
    <w:name w:val="ListLabel 25"/>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next w:val="Normal"/>
    <w:qFormat/>
    <w:rsid w:val="00d31158"/>
    <w:pPr>
      <w:keepNext/>
      <w:spacing w:lineRule="auto" w:line="276"/>
      <w:jc w:val="right"/>
    </w:pPr>
    <w:rPr>
      <w:bCs/>
      <w:sz w:val="18"/>
      <w:szCs w:val="18"/>
      <w:vertAlign w:val="superscript"/>
    </w:rPr>
  </w:style>
  <w:style w:type="paragraph" w:styleId="ListNumber">
    <w:name w:val="List Number"/>
    <w:basedOn w:val="Normal"/>
    <w:link w:val="ListNumberChar"/>
    <w:qFormat/>
    <w:rsid w:val="00224785"/>
    <w:pPr/>
    <w:rPr/>
  </w:style>
  <w:style w:type="paragraph" w:styleId="ListNumber2">
    <w:name w:val="List Number 2"/>
    <w:basedOn w:val="Normal"/>
    <w:link w:val="ListNumber2Char"/>
    <w:qFormat/>
    <w:rsid w:val="00224785"/>
    <w:pPr/>
    <w:rPr/>
  </w:style>
  <w:style w:type="paragraph" w:styleId="Endnotetext">
    <w:name w:val="endnote text"/>
    <w:basedOn w:val="Normal"/>
    <w:semiHidden/>
    <w:qFormat/>
    <w:rsid w:val="00224785"/>
    <w:pPr/>
    <w:rPr>
      <w:sz w:val="20"/>
      <w:szCs w:val="20"/>
    </w:rPr>
  </w:style>
  <w:style w:type="paragraph" w:styleId="HuisstijlBijschrift" w:customStyle="1">
    <w:name w:val="Huisstijl-Bijschrift"/>
    <w:basedOn w:val="Normal"/>
    <w:next w:val="Normal"/>
    <w:qFormat/>
    <w:rsid w:val="00224785"/>
    <w:pPr/>
    <w:rPr>
      <w:i/>
    </w:rPr>
  </w:style>
  <w:style w:type="paragraph" w:styleId="HuisstijlPaginanummering" w:customStyle="1">
    <w:name w:val="Huisstijl-Paginanummering"/>
    <w:basedOn w:val="Normal"/>
    <w:qFormat/>
    <w:rsid w:val="00224785"/>
    <w:pPr>
      <w:spacing w:lineRule="exact" w:line="180"/>
    </w:pPr>
    <w:rPr>
      <w:sz w:val="13"/>
    </w:rPr>
  </w:style>
  <w:style w:type="paragraph" w:styleId="HuisstijlTabelTitel" w:customStyle="1">
    <w:name w:val="Huisstijl-TabelTitel"/>
    <w:basedOn w:val="Normal"/>
    <w:next w:val="Normal"/>
    <w:qFormat/>
    <w:rsid w:val="00224785"/>
    <w:pPr/>
    <w:rPr>
      <w:b/>
      <w:sz w:val="14"/>
    </w:rPr>
  </w:style>
  <w:style w:type="paragraph" w:styleId="HuisstijlTabelTekst" w:customStyle="1">
    <w:name w:val="Huisstijl-TabelTekst"/>
    <w:basedOn w:val="HuisstijlTabelTitel"/>
    <w:qFormat/>
    <w:rsid w:val="00224785"/>
    <w:pPr/>
    <w:rPr>
      <w:b w:val="false"/>
    </w:rPr>
  </w:style>
  <w:style w:type="paragraph" w:styleId="Contents1" w:customStyle="1">
    <w:name w:val="Contents 1"/>
    <w:basedOn w:val="Normal"/>
    <w:next w:val="Normal"/>
    <w:autoRedefine/>
    <w:uiPriority w:val="39"/>
    <w:unhideWhenUsed/>
    <w:rsid w:val="009f7f26"/>
    <w:pPr>
      <w:spacing w:before="0" w:after="100"/>
    </w:pPr>
    <w:rPr/>
  </w:style>
  <w:style w:type="paragraph" w:styleId="Contents2" w:customStyle="1">
    <w:name w:val="Contents 2"/>
    <w:basedOn w:val="Normal"/>
    <w:next w:val="Normal"/>
    <w:autoRedefine/>
    <w:uiPriority w:val="39"/>
    <w:unhideWhenUsed/>
    <w:rsid w:val="009f7f26"/>
    <w:pPr>
      <w:spacing w:before="0" w:after="100"/>
      <w:ind w:left="160" w:hanging="0"/>
    </w:pPr>
    <w:rPr/>
  </w:style>
  <w:style w:type="paragraph" w:styleId="Contents3" w:customStyle="1">
    <w:name w:val="Contents 3"/>
    <w:basedOn w:val="Contents2"/>
    <w:next w:val="Normal"/>
    <w:uiPriority w:val="39"/>
    <w:rsid w:val="00643ad6"/>
    <w:pPr>
      <w:ind w:left="320" w:hanging="0"/>
    </w:pPr>
    <w:rPr/>
  </w:style>
  <w:style w:type="paragraph" w:styleId="Contents4" w:customStyle="1">
    <w:name w:val="Contents 4"/>
    <w:basedOn w:val="Contents3"/>
    <w:next w:val="Normal"/>
    <w:semiHidden/>
    <w:rsid w:val="00643ad6"/>
    <w:pPr>
      <w:ind w:left="480" w:hanging="0"/>
    </w:pPr>
    <w:rPr>
      <w:sz w:val="20"/>
      <w:szCs w:val="20"/>
    </w:rPr>
  </w:style>
  <w:style w:type="paragraph" w:styleId="Contents5" w:customStyle="1">
    <w:name w:val="Contents 5"/>
    <w:basedOn w:val="Normal"/>
    <w:next w:val="Normal"/>
    <w:autoRedefine/>
    <w:semiHidden/>
    <w:rsid w:val="00643ad6"/>
    <w:pPr>
      <w:spacing w:before="0" w:after="0"/>
      <w:ind w:left="640" w:hanging="0"/>
    </w:pPr>
    <w:rPr>
      <w:rFonts w:ascii="Cambria" w:hAnsi="Cambria"/>
      <w:sz w:val="20"/>
      <w:szCs w:val="20"/>
    </w:rPr>
  </w:style>
  <w:style w:type="paragraph" w:styleId="Kopzondernummering" w:customStyle="1">
    <w:name w:val="Kop zonder nummering"/>
    <w:basedOn w:val="Normal"/>
    <w:next w:val="Normal"/>
    <w:qFormat/>
    <w:rsid w:val="00eb28a9"/>
    <w:pPr>
      <w:spacing w:lineRule="atLeast" w:line="300" w:before="0" w:after="700"/>
      <w:contextualSpacing/>
      <w:outlineLvl w:val="0"/>
    </w:pPr>
    <w:rPr>
      <w:sz w:val="24"/>
    </w:rPr>
  </w:style>
  <w:style w:type="paragraph" w:styleId="KopInhoudsopgave" w:customStyle="1">
    <w:name w:val="Kop-Inhoudsopgave"/>
    <w:basedOn w:val="Kopzondernummering"/>
    <w:next w:val="Normal"/>
    <w:qFormat/>
    <w:rsid w:val="00224785"/>
    <w:pPr/>
    <w:rPr/>
  </w:style>
  <w:style w:type="paragraph" w:styleId="Header">
    <w:name w:val="Header"/>
    <w:basedOn w:val="Normal"/>
    <w:rsid w:val="00224785"/>
    <w:pPr>
      <w:tabs>
        <w:tab w:val="center" w:pos="4536" w:leader="none"/>
        <w:tab w:val="right" w:pos="9072" w:leader="none"/>
      </w:tabs>
    </w:pPr>
    <w:rPr/>
  </w:style>
  <w:style w:type="paragraph" w:styleId="ListBullet">
    <w:name w:val="List Bullet"/>
    <w:basedOn w:val="Normal"/>
    <w:qFormat/>
    <w:rsid w:val="00224785"/>
    <w:pPr>
      <w:tabs>
        <w:tab w:val="left" w:pos="360" w:leader="none"/>
      </w:tabs>
    </w:pPr>
    <w:rPr/>
  </w:style>
  <w:style w:type="paragraph" w:styleId="ListBullet2">
    <w:name w:val="List Bullet 2"/>
    <w:basedOn w:val="Normal"/>
    <w:qFormat/>
    <w:rsid w:val="00224785"/>
    <w:pPr/>
    <w:rPr/>
  </w:style>
  <w:style w:type="paragraph" w:styleId="NormalWeb">
    <w:name w:val="Normal (Web)"/>
    <w:basedOn w:val="Normal"/>
    <w:uiPriority w:val="99"/>
    <w:qFormat/>
    <w:rsid w:val="00224785"/>
    <w:pPr/>
    <w:rPr/>
  </w:style>
  <w:style w:type="paragraph" w:styleId="Subtitle">
    <w:name w:val="Subtitle"/>
    <w:basedOn w:val="Normal"/>
    <w:next w:val="Normal"/>
    <w:qFormat/>
    <w:rsid w:val="00224785"/>
    <w:pPr>
      <w:spacing w:lineRule="atLeast" w:line="320"/>
      <w:outlineLvl w:val="1"/>
    </w:pPr>
    <w:rPr>
      <w:sz w:val="24"/>
    </w:rPr>
  </w:style>
  <w:style w:type="paragraph" w:styleId="Title">
    <w:name w:val="Title"/>
    <w:basedOn w:val="Normal"/>
    <w:qFormat/>
    <w:rsid w:val="00224785"/>
    <w:pPr>
      <w:spacing w:lineRule="atLeast" w:line="320"/>
      <w:outlineLvl w:val="0"/>
    </w:pPr>
    <w:rPr>
      <w:rFonts w:cs="Arial"/>
      <w:b/>
      <w:bCs/>
      <w:sz w:val="24"/>
      <w:szCs w:val="32"/>
    </w:rPr>
  </w:style>
  <w:style w:type="paragraph" w:styleId="Footnotetext">
    <w:name w:val="footnote text"/>
    <w:basedOn w:val="Normal"/>
    <w:semiHidden/>
    <w:qFormat/>
    <w:rsid w:val="00710f44"/>
    <w:pPr>
      <w:tabs>
        <w:tab w:val="left" w:pos="600" w:leader="none"/>
      </w:tabs>
      <w:spacing w:lineRule="atLeast" w:line="180"/>
      <w:ind w:left="240" w:hanging="240"/>
    </w:pPr>
    <w:rPr>
      <w:i/>
      <w:sz w:val="13"/>
      <w:szCs w:val="20"/>
    </w:rPr>
  </w:style>
  <w:style w:type="paragraph" w:styleId="Footer">
    <w:name w:val="Footer"/>
    <w:basedOn w:val="Normal"/>
    <w:rsid w:val="00224785"/>
    <w:pPr>
      <w:tabs>
        <w:tab w:val="center" w:pos="4536" w:leader="none"/>
        <w:tab w:val="right" w:pos="9072" w:leader="none"/>
      </w:tabs>
    </w:pPr>
    <w:rPr/>
  </w:style>
  <w:style w:type="paragraph" w:styleId="Contents6" w:customStyle="1">
    <w:name w:val="Contents 6"/>
    <w:basedOn w:val="Normal"/>
    <w:next w:val="Normal"/>
    <w:autoRedefine/>
    <w:semiHidden/>
    <w:rsid w:val="00684262"/>
    <w:pPr>
      <w:spacing w:before="0" w:after="0"/>
      <w:ind w:left="800" w:hanging="0"/>
    </w:pPr>
    <w:rPr>
      <w:rFonts w:ascii="Cambria" w:hAnsi="Cambria"/>
      <w:sz w:val="20"/>
      <w:szCs w:val="20"/>
    </w:rPr>
  </w:style>
  <w:style w:type="paragraph" w:styleId="Contents7" w:customStyle="1">
    <w:name w:val="Contents 7"/>
    <w:basedOn w:val="Normal"/>
    <w:next w:val="Normal"/>
    <w:autoRedefine/>
    <w:semiHidden/>
    <w:rsid w:val="00684262"/>
    <w:pPr>
      <w:spacing w:before="0" w:after="0"/>
      <w:ind w:left="960" w:hanging="0"/>
    </w:pPr>
    <w:rPr>
      <w:rFonts w:ascii="Cambria" w:hAnsi="Cambria"/>
      <w:sz w:val="20"/>
      <w:szCs w:val="20"/>
    </w:rPr>
  </w:style>
  <w:style w:type="paragraph" w:styleId="Contents8" w:customStyle="1">
    <w:name w:val="Contents 8"/>
    <w:basedOn w:val="Normal"/>
    <w:next w:val="Normal"/>
    <w:autoRedefine/>
    <w:semiHidden/>
    <w:rsid w:val="00684262"/>
    <w:pPr>
      <w:spacing w:before="0" w:after="0"/>
      <w:ind w:left="1120" w:hanging="0"/>
    </w:pPr>
    <w:rPr>
      <w:rFonts w:ascii="Cambria" w:hAnsi="Cambria"/>
      <w:sz w:val="20"/>
      <w:szCs w:val="20"/>
    </w:rPr>
  </w:style>
  <w:style w:type="paragraph" w:styleId="Contents9" w:customStyle="1">
    <w:name w:val="Contents 9"/>
    <w:basedOn w:val="Normal"/>
    <w:next w:val="Normal"/>
    <w:autoRedefine/>
    <w:semiHidden/>
    <w:rsid w:val="00684262"/>
    <w:pPr>
      <w:spacing w:before="0" w:after="0"/>
      <w:ind w:left="1280" w:hanging="0"/>
    </w:pPr>
    <w:rPr>
      <w:rFonts w:ascii="Cambria" w:hAnsi="Cambria"/>
      <w:sz w:val="20"/>
      <w:szCs w:val="20"/>
    </w:rPr>
  </w:style>
  <w:style w:type="paragraph" w:styleId="Inhoudtabel" w:customStyle="1">
    <w:name w:val="Inhoud tabel"/>
    <w:basedOn w:val="Normal"/>
    <w:qFormat/>
    <w:rsid w:val="003c5521"/>
    <w:pPr>
      <w:suppressLineNumbers/>
      <w:suppressAutoHyphens w:val="true"/>
    </w:pPr>
    <w:rPr>
      <w:lang w:eastAsia="ar-SA"/>
    </w:rPr>
  </w:style>
  <w:style w:type="paragraph" w:styleId="Tabelkop" w:customStyle="1">
    <w:name w:val="Tabelkop"/>
    <w:basedOn w:val="Inhoudtabel"/>
    <w:qFormat/>
    <w:rsid w:val="003c5521"/>
    <w:pPr/>
    <w:rPr>
      <w:b/>
      <w:bCs/>
    </w:rPr>
  </w:style>
  <w:style w:type="paragraph" w:styleId="Afspraak" w:customStyle="1">
    <w:name w:val="Afspraak"/>
    <w:basedOn w:val="Normal"/>
    <w:link w:val="AfspraakChar"/>
    <w:qFormat/>
    <w:rsid w:val="003c5521"/>
    <w:pPr>
      <w:suppressAutoHyphens w:val="true"/>
      <w:spacing w:before="0" w:after="283"/>
    </w:pPr>
    <w:rPr>
      <w:i/>
      <w:lang w:eastAsia="ar-SA"/>
    </w:rPr>
  </w:style>
  <w:style w:type="paragraph" w:styleId="Redactioneleopmerking" w:customStyle="1">
    <w:name w:val="Redactionele opmerking"/>
    <w:basedOn w:val="Normal"/>
    <w:qFormat/>
    <w:rsid w:val="003c5521"/>
    <w:pPr>
      <w:suppressAutoHyphens w:val="true"/>
      <w:spacing w:before="0" w:after="283"/>
    </w:pPr>
    <w:rPr>
      <w:b/>
      <w:color w:val="0000FF"/>
      <w:lang w:eastAsia="ar-SA"/>
    </w:rPr>
  </w:style>
  <w:style w:type="paragraph" w:styleId="Acceptatiecriterium" w:customStyle="1">
    <w:name w:val="Acceptatiecriterium"/>
    <w:basedOn w:val="Normal"/>
    <w:link w:val="AcceptatiecriteriumChar"/>
    <w:qFormat/>
    <w:rsid w:val="00cd31f7"/>
    <w:pPr/>
    <w:rPr/>
  </w:style>
  <w:style w:type="paragraph" w:styleId="OpmaakprofielAcceptatiecriterium9pt" w:customStyle="1">
    <w:name w:val="Opmaakprofiel Acceptatiecriterium + 9 pt"/>
    <w:basedOn w:val="Acceptatiecriterium"/>
    <w:link w:val="OpmaakprofielAcceptatiecriterium9ptChar"/>
    <w:qFormat/>
    <w:rsid w:val="001331c7"/>
    <w:pPr/>
    <w:rPr/>
  </w:style>
  <w:style w:type="paragraph" w:styleId="OpmaakprofielAcceptatiecriteriumCursief" w:customStyle="1">
    <w:name w:val="Opmaakprofiel Acceptatiecriterium + Cursief"/>
    <w:basedOn w:val="Acceptatiecriterium"/>
    <w:link w:val="OpmaakprofielAcceptatiecriteriumCursiefChar"/>
    <w:qFormat/>
    <w:rsid w:val="001331c7"/>
    <w:pPr/>
    <w:rPr>
      <w:i/>
      <w:iCs/>
    </w:rPr>
  </w:style>
  <w:style w:type="paragraph" w:styleId="Index1">
    <w:name w:val="index 1"/>
    <w:basedOn w:val="Normal"/>
    <w:next w:val="Normal"/>
    <w:autoRedefine/>
    <w:uiPriority w:val="99"/>
    <w:semiHidden/>
    <w:qFormat/>
    <w:rsid w:val="00d77dfe"/>
    <w:pPr>
      <w:ind w:left="160" w:hanging="160"/>
    </w:pPr>
    <w:rPr/>
  </w:style>
  <w:style w:type="paragraph" w:styleId="Index2">
    <w:name w:val="index 2"/>
    <w:basedOn w:val="Normal"/>
    <w:next w:val="Normal"/>
    <w:autoRedefine/>
    <w:semiHidden/>
    <w:qFormat/>
    <w:rsid w:val="00d77dfe"/>
    <w:pPr>
      <w:ind w:left="320" w:hanging="160"/>
    </w:pPr>
    <w:rPr/>
  </w:style>
  <w:style w:type="paragraph" w:styleId="Index3">
    <w:name w:val="index 3"/>
    <w:basedOn w:val="Normal"/>
    <w:next w:val="Normal"/>
    <w:autoRedefine/>
    <w:semiHidden/>
    <w:qFormat/>
    <w:rsid w:val="00d77dfe"/>
    <w:pPr>
      <w:ind w:left="480" w:hanging="160"/>
    </w:pPr>
    <w:rPr/>
  </w:style>
  <w:style w:type="paragraph" w:styleId="Kopinhoudsopgave1" w:customStyle="1">
    <w:name w:val="Kop inhoudsopgave"/>
    <w:basedOn w:val="Normal"/>
    <w:qFormat/>
    <w:rsid w:val="00271b17"/>
    <w:pPr>
      <w:keepNext/>
      <w:widowControl w:val="false"/>
      <w:suppressLineNumbers/>
      <w:suppressAutoHyphens w:val="true"/>
      <w:spacing w:lineRule="auto" w:line="240" w:before="240" w:after="120"/>
    </w:pPr>
    <w:rPr>
      <w:rFonts w:eastAsia="Lucida Sans Unicode" w:cs="Tahoma"/>
      <w:b/>
      <w:bCs/>
      <w:sz w:val="32"/>
      <w:szCs w:val="32"/>
    </w:rPr>
  </w:style>
  <w:style w:type="paragraph" w:styleId="BalloonText">
    <w:name w:val="Balloon Text"/>
    <w:basedOn w:val="Normal"/>
    <w:semiHidden/>
    <w:qFormat/>
    <w:rsid w:val="00572ee9"/>
    <w:pPr/>
    <w:rPr>
      <w:rFonts w:ascii="Tahoma" w:hAnsi="Tahoma" w:cs="Tahoma"/>
      <w:szCs w:val="16"/>
    </w:rPr>
  </w:style>
  <w:style w:type="paragraph" w:styleId="Annotationtext">
    <w:name w:val="annotation text"/>
    <w:basedOn w:val="Normal"/>
    <w:link w:val="CommentTextChar"/>
    <w:semiHidden/>
    <w:qFormat/>
    <w:rsid w:val="004c63b9"/>
    <w:pPr/>
    <w:rPr>
      <w:sz w:val="20"/>
      <w:szCs w:val="20"/>
    </w:rPr>
  </w:style>
  <w:style w:type="paragraph" w:styleId="Annotationsubject">
    <w:name w:val="annotation subject"/>
    <w:basedOn w:val="Annotationtext"/>
    <w:semiHidden/>
    <w:qFormat/>
    <w:rsid w:val="004c63b9"/>
    <w:pPr/>
    <w:rPr>
      <w:b/>
      <w:bCs/>
    </w:rPr>
  </w:style>
  <w:style w:type="paragraph" w:styleId="Gemiddeldraster1accent21" w:customStyle="1">
    <w:name w:val="Gemiddeld raster 1 - accent 21"/>
    <w:basedOn w:val="Normal"/>
    <w:uiPriority w:val="34"/>
    <w:qFormat/>
    <w:rsid w:val="00273aa1"/>
    <w:pPr>
      <w:spacing w:before="0" w:after="120"/>
      <w:ind w:left="720" w:hanging="0"/>
      <w:contextualSpacing/>
    </w:pPr>
    <w:rPr/>
  </w:style>
  <w:style w:type="paragraph" w:styleId="Rastertabel31" w:customStyle="1">
    <w:name w:val="Rastertabel 31"/>
    <w:basedOn w:val="Heading1"/>
    <w:next w:val="Normal"/>
    <w:uiPriority w:val="39"/>
    <w:unhideWhenUsed/>
    <w:qFormat/>
    <w:rsid w:val="000d4fdd"/>
    <w:pPr>
      <w:keepNext/>
      <w:keepLines/>
      <w:pageBreakBefore w:val="false"/>
      <w:widowControl/>
      <w:tabs>
        <w:tab w:val="left" w:pos="1160" w:leader="none"/>
      </w:tabs>
      <w:spacing w:lineRule="auto" w:line="276" w:before="480" w:after="0"/>
      <w:contextualSpacing/>
    </w:pPr>
    <w:rPr>
      <w:rFonts w:ascii="Calibri" w:hAnsi="Calibri" w:eastAsia="MS Gothic" w:cs="Times New Roman"/>
      <w:b/>
      <w:color w:val="365F91"/>
      <w:sz w:val="28"/>
      <w:szCs w:val="28"/>
      <w:lang w:eastAsia="en-US"/>
    </w:rPr>
  </w:style>
  <w:style w:type="paragraph" w:styleId="Standaard1" w:customStyle="1">
    <w:name w:val="Standaard1"/>
    <w:qFormat/>
    <w:rsid w:val="008f24ba"/>
    <w:pPr>
      <w:widowControl/>
      <w:bidi w:val="0"/>
      <w:spacing w:lineRule="auto" w:line="300"/>
      <w:jc w:val="left"/>
    </w:pPr>
    <w:rPr>
      <w:rFonts w:ascii="Arial" w:hAnsi="Arial" w:eastAsia="Arial" w:cs="Arial"/>
      <w:color w:val="000000"/>
      <w:sz w:val="16"/>
      <w:szCs w:val="20"/>
      <w:lang w:val="en-US" w:eastAsia="en-US" w:bidi="ar-SA"/>
    </w:rPr>
  </w:style>
  <w:style w:type="paragraph" w:styleId="Tableoffigures">
    <w:name w:val="table of figures"/>
    <w:basedOn w:val="Normal"/>
    <w:next w:val="Normal"/>
    <w:unhideWhenUsed/>
    <w:qFormat/>
    <w:rsid w:val="0099104c"/>
    <w:pPr>
      <w:ind w:left="320" w:hanging="320"/>
    </w:pPr>
    <w:rPr/>
  </w:style>
  <w:style w:type="paragraph" w:styleId="Revision">
    <w:name w:val="Revision"/>
    <w:uiPriority w:val="71"/>
    <w:qFormat/>
    <w:rsid w:val="008635ec"/>
    <w:pPr>
      <w:widowControl/>
      <w:bidi w:val="0"/>
      <w:jc w:val="left"/>
    </w:pPr>
    <w:rPr>
      <w:rFonts w:ascii="Verdana" w:hAnsi="Verdana" w:eastAsia="Times New Roman" w:cs="Times New Roman"/>
      <w:color w:val="00000A"/>
      <w:sz w:val="16"/>
      <w:szCs w:val="24"/>
      <w:lang w:val="nl-NL" w:eastAsia="nl-NL" w:bidi="ar-SA"/>
    </w:rPr>
  </w:style>
  <w:style w:type="paragraph" w:styleId="ListParagraph">
    <w:name w:val="List Paragraph"/>
    <w:basedOn w:val="Normal"/>
    <w:uiPriority w:val="72"/>
    <w:qFormat/>
    <w:rsid w:val="00874131"/>
    <w:pPr>
      <w:spacing w:before="0" w:after="120"/>
      <w:ind w:left="720" w:hanging="0"/>
      <w:contextualSpacing/>
    </w:pPr>
    <w:rPr/>
  </w:style>
  <w:style w:type="paragraph" w:styleId="Tabeltekst" w:customStyle="1">
    <w:name w:val="Tabel tekst"/>
    <w:basedOn w:val="Normal"/>
    <w:qFormat/>
    <w:rsid w:val="00a23838"/>
    <w:pPr>
      <w:spacing w:before="0" w:after="0"/>
    </w:pPr>
    <w:rPr>
      <w:rFonts w:eastAsia="" w:cs="" w:cstheme="minorBidi" w:eastAsiaTheme="minorEastAsia"/>
    </w:rPr>
  </w:style>
  <w:style w:type="paragraph" w:styleId="TabelSubkop" w:customStyle="1">
    <w:name w:val="Tabel Subkop"/>
    <w:basedOn w:val="Tabeltekst"/>
    <w:qFormat/>
    <w:rsid w:val="00930f37"/>
    <w:pPr/>
    <w:rPr>
      <w:b/>
    </w:rPr>
  </w:style>
  <w:style w:type="paragraph" w:styleId="Default" w:customStyle="1">
    <w:name w:val="Default"/>
    <w:qFormat/>
    <w:rsid w:val="00410bfb"/>
    <w:pPr>
      <w:widowControl/>
      <w:bidi w:val="0"/>
      <w:jc w:val="left"/>
    </w:pPr>
    <w:rPr>
      <w:rFonts w:ascii="Verdana" w:hAnsi="Verdana" w:eastAsia="Times New Roman" w:cs="Verdana"/>
      <w:color w:val="000000"/>
      <w:sz w:val="24"/>
      <w:szCs w:val="24"/>
      <w:lang w:val="en-US" w:eastAsia="en-GB" w:bidi="ar-SA"/>
    </w:rPr>
  </w:style>
  <w:style w:type="paragraph" w:styleId="FrameContents" w:customStyle="1">
    <w:name w:val="Frame Contents"/>
    <w:basedOn w:val="Normal"/>
    <w:qFormat/>
    <w:pPr/>
    <w:rPr/>
  </w:style>
  <w:style w:type="paragraph" w:styleId="Quotations" w:customStyle="1">
    <w:name w:val="Quotation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Huisstijl-Tabel">
    <w:name w:val="Huisstijl-Tabel"/>
    <w:basedOn w:val="TableNormal"/>
    <w:rsid w:val="00224785"/>
    <w:rPr>
      <w:sz w:val="14"/>
    </w:rPr>
    <w:tblPr>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TableGrid">
    <w:name w:val="Table Grid"/>
    <w:basedOn w:val="TableNormal"/>
    <w:rsid w:val="00224785"/>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Revisie1">
    <w:name w:val="Revisie1"/>
    <w:basedOn w:val="TableNormal"/>
    <w:uiPriority w:val="62"/>
    <w:rsid w:val="003b2be7"/>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List-Accent3">
    <w:name w:val="Light List Accent 3"/>
    <w:basedOn w:val="TableNormal"/>
    <w:uiPriority w:val="66"/>
    <w:rsid w:val="00243bed"/>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1">
    <w:name w:val="Light List Accent 1"/>
    <w:basedOn w:val="TableNormal"/>
    <w:uiPriority w:val="66"/>
    <w:rsid w:val="00243bed"/>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ghtList">
    <w:name w:val="Light List"/>
    <w:basedOn w:val="TableNormal"/>
    <w:rsid w:val="00243bed"/>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Grid">
    <w:name w:val="Light Grid"/>
    <w:basedOn w:val="TableNormal"/>
    <w:rsid w:val="00243bed"/>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Shading">
    <w:name w:val="Light Shading"/>
    <w:basedOn w:val="TableNormal"/>
    <w:rsid w:val="00243bed"/>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rsid w:val="00243bed"/>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rsid w:val="00243bed"/>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rsid w:val="00243bed"/>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rsid w:val="00243bed"/>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2">
    <w:name w:val="Medium Grid 2"/>
    <w:basedOn w:val="TableNormal"/>
    <w:uiPriority w:val="1"/>
    <w:qFormat/>
    <w:rsid w:val="00243bed"/>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olorfulGrid-Accent1">
    <w:name w:val="Colorful Grid Accent 1"/>
    <w:basedOn w:val="TableNormal"/>
    <w:uiPriority w:val="29"/>
    <w:qFormat/>
    <w:rsid w:val="00243bed"/>
    <w:rPr>
      <w:color w:val="000000" w:themeColor="text1"/>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LightShading-Accent2">
    <w:name w:val="Light Shading Accent 2"/>
    <w:basedOn w:val="TableNormal"/>
    <w:uiPriority w:val="30"/>
    <w:qFormat/>
    <w:rsid w:val="00243bed"/>
    <w:rPr>
      <w:color w:val="C45911" w:themeColor="accent2" w:themeShade="bf"/>
    </w:rPr>
    <w:tblPr>
      <w:tblStyleRowBandSize w:val="1"/>
      <w:tblStyleColBandSize w:val="1"/>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Grid3">
    <w:name w:val="Medium Grid 3"/>
    <w:basedOn w:val="TableNormal"/>
    <w:uiPriority w:val="60"/>
    <w:rsid w:val="00243bed"/>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3">
    <w:name w:val="Medium Grid 3 Accent 3"/>
    <w:basedOn w:val="TableNormal"/>
    <w:uiPriority w:val="60"/>
    <w:rsid w:val="00243bed"/>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5">
    <w:name w:val="Medium Grid 3 Accent 5"/>
    <w:basedOn w:val="TableNormal"/>
    <w:uiPriority w:val="60"/>
    <w:rsid w:val="00243bed"/>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5" w:themeFillTint="7f"/>
      </w:tcPr>
    </w:tblStylePr>
  </w:style>
  <w:style w:type="table" w:styleId="DarkList-Accent3">
    <w:name w:val="Dark List Accent 3"/>
    <w:basedOn w:val="TableNormal"/>
    <w:uiPriority w:val="61"/>
    <w:rsid w:val="00243bed"/>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MediumGrid1-Accent1">
    <w:name w:val="Medium Grid 1 Accent 1"/>
    <w:basedOn w:val="TableNormal"/>
    <w:uiPriority w:val="62"/>
    <w:rsid w:val="00243bed"/>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Pr/>
    </w:tblStylePr>
    <w:tblStylePr w:type="lastRow">
      <w:rPr>
        <w:b/>
        <w:bCs/>
      </w:rPr>
      <w:tblPr/>
      <w:tcPr>
        <w:tcBorders>
          <w:top w:val="single" w:color="5B9BD5" w:themeColor="accent1" w:sz="18" w:space="0"/>
        </w:tcBorders>
      </w:tcPr>
    </w:tblStylePr>
    <w:tblStylePr w:type="firstCol">
      <w:rPr>
        <w:b/>
        <w:bCs/>
      </w:rPr>
      <w:tblPr/>
    </w:tblStylePr>
    <w:tblStylePr w:type="lastCol">
      <w:rPr>
        <w:b/>
        <w:bCs/>
      </w:rPr>
      <w:tbl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List">
    <w:name w:val="Colorful List"/>
    <w:basedOn w:val="TableNormal"/>
    <w:uiPriority w:val="63"/>
    <w:rsid w:val="00243be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Shading-Accent3">
    <w:name w:val="Light Shading Accent 3"/>
    <w:basedOn w:val="TableNormal"/>
    <w:uiPriority w:val="65"/>
    <w:rsid w:val="00243bed"/>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Standaardtabel1">
    <w:name w:val="Standaardtabel1"/>
    <w:uiPriority w:val="99"/>
    <w:semiHidden/>
    <w:rsid w:val="00a23838"/>
    <w:rPr>
      <w:rFonts w:asciiTheme="minorHAnsi" w:hAnsiTheme="minorHAnsi" w:eastAsiaTheme="minorEastAsia" w:cstheme="minorBidi"/>
      <w:lang w:val="en-US" w:eastAsia="en-US"/>
      <w:sz w:val="24"/>
      <w:szCs w:val="24"/>
    </w:rPr>
    <w:tblPr>
      <w:tblCellMar>
        <w:top w:w="0" w:type="dxa"/>
        <w:left w:w="108" w:type="dxa"/>
        <w:bottom w:w="0" w:type="dxa"/>
        <w:right w:w="108" w:type="dxa"/>
      </w:tblCellMar>
    </w:tblPr>
  </w:style>
  <w:style w:type="table" w:customStyle="1" w:styleId="Standaardtabel3">
    <w:name w:val="Standaardtabel3"/>
    <w:uiPriority w:val="99"/>
    <w:semiHidden/>
    <w:rsid w:val="00bd4228"/>
    <w:rPr>
      <w:rFonts w:asciiTheme="minorHAnsi" w:hAnsiTheme="minorHAnsi" w:eastAsiaTheme="minorEastAsia" w:cstheme="minorBidi"/>
      <w:lang w:val="en-US" w:eastAsia="en-US"/>
      <w:sz w:val="24"/>
      <w:szCs w:val="24"/>
    </w:rPr>
    <w:tblPr>
      <w:tblCellMar>
        <w:top w:w="0" w:type="dxa"/>
        <w:left w:w="108" w:type="dxa"/>
        <w:bottom w:w="0" w:type="dxa"/>
        <w:right w:w="108" w:type="dxa"/>
      </w:tblCellMar>
    </w:tblPr>
  </w:style>
  <w:style w:type="table" w:customStyle="1" w:styleId="Standaardtabel2">
    <w:name w:val="Standaardtabel2"/>
    <w:uiPriority w:val="99"/>
    <w:semiHidden/>
    <w:rsid w:val="00bd4228"/>
    <w:rPr>
      <w:rFonts w:asciiTheme="minorHAnsi" w:hAnsiTheme="minorHAnsi" w:eastAsiaTheme="minorEastAsia" w:cstheme="minorBidi"/>
      <w:lang w:val="en-US" w:eastAsia="en-US"/>
      <w:sz w:val="24"/>
      <w:szCs w:val="24"/>
    </w:rPr>
    <w:tblPr>
      <w:tblCellMar>
        <w:top w:w="0" w:type="dxa"/>
        <w:left w:w="108" w:type="dxa"/>
        <w:bottom w:w="0" w:type="dxa"/>
        <w:right w:w="108" w:type="dxa"/>
      </w:tblCellMar>
    </w:tblPr>
  </w:style>
  <w:style w:type="table" w:customStyle="1" w:styleId="Standaardtabel11">
    <w:name w:val="Standaardtabel11"/>
    <w:uiPriority w:val="99"/>
    <w:semiHidden/>
    <w:rsid w:val="003f7afe"/>
    <w:rPr>
      <w:rFonts w:asciiTheme="minorHAnsi" w:hAnsiTheme="minorHAnsi" w:eastAsiaTheme="minorEastAsia" w:cstheme="minorBidi"/>
      <w:lang w:val="en-US" w:eastAsia="en-US"/>
      <w:sz w:val="24"/>
      <w:szCs w:val="24"/>
    </w:rPr>
    <w:tblPr>
      <w:tblCellMar>
        <w:top w:w="0" w:type="dxa"/>
        <w:left w:w="108" w:type="dxa"/>
        <w:bottom w:w="0" w:type="dxa"/>
        <w:right w:w="108" w:type="dxa"/>
      </w:tblCellMar>
    </w:tblPr>
  </w:style>
  <w:style w:type="table" w:customStyle="1" w:styleId="Standaardtabel12">
    <w:name w:val="Standaardtabel12"/>
    <w:uiPriority w:val="99"/>
    <w:semiHidden/>
    <w:rsid w:val="001d0cc5"/>
    <w:rPr>
      <w:rFonts w:asciiTheme="minorHAnsi" w:hAnsiTheme="minorHAnsi" w:eastAsiaTheme="minorEastAsia" w:cstheme="minorBidi"/>
      <w:lang w:val="en-US" w:eastAsia="en-US"/>
      <w:sz w:val="24"/>
      <w:szCs w:val="24"/>
    </w:rPr>
    <w:tblPr>
      <w:tblCellMar>
        <w:top w:w="0" w:type="dxa"/>
        <w:left w:w="108" w:type="dxa"/>
        <w:bottom w:w="0" w:type="dxa"/>
        <w:right w:w="108" w:type="dxa"/>
      </w:tblCellMar>
    </w:tblPr>
  </w:style>
  <w:style w:type="table" w:customStyle="1" w:styleId="Standaardtabel21">
    <w:name w:val="Standaardtabel21"/>
    <w:uiPriority w:val="99"/>
    <w:semiHidden/>
    <w:rsid w:val="000857d0"/>
    <w:rPr>
      <w:rFonts w:asciiTheme="minorHAnsi" w:hAnsiTheme="minorHAnsi" w:eastAsiaTheme="minorEastAsia" w:cstheme="minorBidi"/>
      <w:lang w:val="en-US" w:eastAsia="en-US"/>
      <w:sz w:val="24"/>
      <w:szCs w:val="24"/>
    </w:rPr>
    <w:tblPr>
      <w:tblCellMar>
        <w:top w:w="0" w:type="dxa"/>
        <w:left w:w="108" w:type="dxa"/>
        <w:bottom w:w="0" w:type="dxa"/>
        <w:right w:w="108" w:type="dxa"/>
      </w:tblCellMar>
    </w:tbl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header1.xml" Type="http://schemas.openxmlformats.org/officeDocument/2006/relationships/header"/>
<Relationship Id="rId3" Target="header2.xml" Type="http://schemas.openxmlformats.org/officeDocument/2006/relationships/header"/>
<Relationship Id="rId4" Target="footer1.xml" Type="http://schemas.openxmlformats.org/officeDocument/2006/relationships/footer"/>
<Relationship Id="rId5" Target="numbering.xml" Type="http://schemas.openxmlformats.org/officeDocument/2006/relationships/numbering"/>
<Relationship Id="rId6" Target="fontTable.xml" Type="http://schemas.openxmlformats.org/officeDocument/2006/relationships/fontTable"/>
<Relationship Id="rId7" Target="settings.xml" Type="http://schemas.openxmlformats.org/officeDocument/2006/relationships/settings"/>
<Relationship Id="rId8" Target="theme/theme1.xml" Type="http://schemas.openxmlformats.org/officeDocument/2006/relationships/theme"/>
<Relationship Id="rId9" Target="../customXml/item1.xml" Type="http://schemas.openxmlformats.org/officeDocument/2006/relationships/customXml"/>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C5038-E4DC-4B66-A190-3360F8347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LibreOffice/5.0.2.2$MacOSX_X86_64 LibreOffice_project/37b43f919e4de5eeaca9b9755ed688758a8251fe</Application>
  <Paragraphs>348</Paragraphs>
  <Company/>
  <Manager/>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2016-06-16T07:00:00Z</dcterms:created>
  <dc:language>nl-NL</dc:language>
  <cp:lastPrinted>2016-05-20T08:23:00Z</cp:lastPrinted>
  <dcterms:modified xsi:type="dcterms:W3CDTF">2016-10-06T14:10:45Z</dcterms:modified>
  <cp:revision>78</cp:revision>
  <dc:subject>Testrapport Operatie BRP</dc:subject>
  <dc:title>Testrapport Operatie BRP Release 3.1</dc:title>
</cp:coreProperties>
</file>

<file path=docProps/custom.xml><?xml version="1.0" encoding="utf-8"?>
<Properties xmlns="http://schemas.openxmlformats.org/officeDocument/2006/custom-properties" xmlns:vt="http://schemas.openxmlformats.org/officeDocument/2006/docPropsVTypes">
  <property pid="2" fmtid="{D5CDD505-2E9C-101B-9397-08002B2CF9AE}" name="SjabloonNaam">
    <vt:lpwstr>Rapport</vt:lpwstr>
  </property>
  <property pid="3" fmtid="{D5CDD505-2E9C-101B-9397-08002B2CF9AE}" name="DocSecurity">
    <vt:lpwstr>0</vt:lpwstr>
  </property>
  <property pid="4" fmtid="{D5CDD505-2E9C-101B-9397-08002B2CF9AE}" name="Datum_kop">
    <vt:lpwstr>Datum</vt:lpwstr>
  </property>
  <property pid="5" fmtid="{D5CDD505-2E9C-101B-9397-08002B2CF9AE}" name="Versie_kop">
    <vt:lpwstr>Versie</vt:lpwstr>
  </property>
  <property pid="6" fmtid="{D5CDD505-2E9C-101B-9397-08002B2CF9AE}" name="ShareDoc">
    <vt:lpwstr>false</vt:lpwstr>
  </property>
  <property pid="7" fmtid="{D5CDD505-2E9C-101B-9397-08002B2CF9AE}" name="Logo">
    <vt:lpwstr>BZK</vt:lpwstr>
  </property>
  <property pid="8" fmtid="{D5CDD505-2E9C-101B-9397-08002B2CF9AE}" name="AppVersion">
    <vt:lpwstr>15.0000</vt:lpwstr>
  </property>
  <property pid="9" fmtid="{D5CDD505-2E9C-101B-9397-08002B2CF9AE}" name="OnderTitel">
    <vt:lpwstr>OnderTitel</vt:lpwstr>
  </property>
  <property pid="10" fmtid="{D5CDD505-2E9C-101B-9397-08002B2CF9AE}" name="LinksUpToDate">
    <vt:lpwstr>false</vt:lpwstr>
  </property>
  <property pid="11" fmtid="{D5CDD505-2E9C-101B-9397-08002B2CF9AE}" name="Rubricering">
    <vt:lpwstr/>
  </property>
  <property pid="12" fmtid="{D5CDD505-2E9C-101B-9397-08002B2CF9AE}" name="HyperlinksChanged">
    <vt:lpwstr>false</vt:lpwstr>
  </property>
  <property pid="13" fmtid="{D5CDD505-2E9C-101B-9397-08002B2CF9AE}" name="ScaleCrop">
    <vt:lpwstr>false</vt:lpwstr>
  </property>
  <property pid="14" fmtid="{D5CDD505-2E9C-101B-9397-08002B2CF9AE}" name="RubriceringOpDoc">
    <vt:lpwstr>OnWaar</vt:lpwstr>
  </property>
  <property pid="15" fmtid="{D5CDD505-2E9C-101B-9397-08002B2CF9AE}" name="BZKSjabloon">
    <vt:lpwstr>true</vt:lpwstr>
  </property>
</Properties>
</file>